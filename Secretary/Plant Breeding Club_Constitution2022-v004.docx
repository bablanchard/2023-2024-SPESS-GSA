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89045" w14:textId="0C177BA6" w:rsidR="00B7189C" w:rsidRPr="00683623" w:rsidRDefault="005C1C5A" w:rsidP="00683623">
      <w:pPr>
        <w:jc w:val="center"/>
        <w:rPr>
          <w:rFonts w:ascii="Arial Nova Light" w:hAnsi="Arial Nova Light"/>
          <w:b/>
          <w:bCs/>
          <w:sz w:val="36"/>
          <w:szCs w:val="36"/>
          <w:rPrChange w:id="1" w:author="Guerra, Raul" w:date="2022-10-06T17:13:00Z">
            <w:rPr>
              <w:rFonts w:ascii="Arial Nova Light" w:hAnsi="Arial Nova Light"/>
            </w:rPr>
          </w:rPrChange>
        </w:rPr>
        <w:pPrChange w:id="2" w:author="Guerra, Raul" w:date="2022-10-06T17:13:00Z">
          <w:pPr/>
        </w:pPrChange>
      </w:pPr>
      <w:r w:rsidRPr="00683623">
        <w:rPr>
          <w:rFonts w:ascii="Arial Nova Light" w:hAnsi="Arial Nova Light"/>
          <w:b/>
          <w:bCs/>
          <w:sz w:val="36"/>
          <w:szCs w:val="36"/>
          <w:rPrChange w:id="3" w:author="Guerra, Raul" w:date="2022-10-06T17:13:00Z">
            <w:rPr>
              <w:rFonts w:ascii="Arial Nova Light" w:hAnsi="Arial Nova Light"/>
            </w:rPr>
          </w:rPrChange>
        </w:rPr>
        <w:t>Plant Breeding</w:t>
      </w:r>
      <w:r w:rsidR="008477CA" w:rsidRPr="00683623">
        <w:rPr>
          <w:rFonts w:ascii="Arial Nova Light" w:hAnsi="Arial Nova Light"/>
          <w:b/>
          <w:bCs/>
          <w:sz w:val="36"/>
          <w:szCs w:val="36"/>
          <w:rPrChange w:id="4" w:author="Guerra, Raul" w:date="2022-10-06T17:13:00Z">
            <w:rPr>
              <w:rFonts w:ascii="Arial Nova Light" w:hAnsi="Arial Nova Light"/>
            </w:rPr>
          </w:rPrChange>
        </w:rPr>
        <w:t xml:space="preserve"> and Genetics</w:t>
      </w:r>
      <w:r w:rsidRPr="00683623">
        <w:rPr>
          <w:rFonts w:ascii="Arial Nova Light" w:hAnsi="Arial Nova Light"/>
          <w:b/>
          <w:bCs/>
          <w:sz w:val="36"/>
          <w:szCs w:val="36"/>
          <w:rPrChange w:id="5" w:author="Guerra, Raul" w:date="2022-10-06T17:13:00Z">
            <w:rPr>
              <w:rFonts w:ascii="Arial Nova Light" w:hAnsi="Arial Nova Light"/>
            </w:rPr>
          </w:rPrChange>
        </w:rPr>
        <w:t xml:space="preserve"> </w:t>
      </w:r>
      <w:r w:rsidR="00C0495F" w:rsidRPr="00683623">
        <w:rPr>
          <w:rFonts w:ascii="Arial Nova Light" w:hAnsi="Arial Nova Light"/>
          <w:b/>
          <w:bCs/>
          <w:sz w:val="36"/>
          <w:szCs w:val="36"/>
          <w:rPrChange w:id="6" w:author="Guerra, Raul" w:date="2022-10-06T17:13:00Z">
            <w:rPr>
              <w:rFonts w:ascii="Arial Nova Light" w:hAnsi="Arial Nova Light"/>
            </w:rPr>
          </w:rPrChange>
        </w:rPr>
        <w:t>Students Group</w:t>
      </w:r>
    </w:p>
    <w:p w14:paraId="4E2C8FA1" w14:textId="731B5000" w:rsidR="00D023F5" w:rsidRPr="00683623" w:rsidRDefault="00D023F5" w:rsidP="00683623">
      <w:pPr>
        <w:jc w:val="center"/>
        <w:rPr>
          <w:rFonts w:ascii="Arial Nova Light" w:hAnsi="Arial Nova Light"/>
          <w:b/>
          <w:bCs/>
          <w:sz w:val="36"/>
          <w:szCs w:val="36"/>
          <w:rPrChange w:id="7" w:author="Guerra, Raul" w:date="2022-10-06T17:13:00Z">
            <w:rPr>
              <w:rFonts w:ascii="Arial Nova Light" w:hAnsi="Arial Nova Light"/>
            </w:rPr>
          </w:rPrChange>
        </w:rPr>
        <w:pPrChange w:id="8" w:author="Guerra, Raul" w:date="2022-10-06T17:13:00Z">
          <w:pPr/>
        </w:pPrChange>
      </w:pPr>
      <w:r w:rsidRPr="00683623">
        <w:rPr>
          <w:rFonts w:ascii="Arial Nova Light" w:hAnsi="Arial Nova Light"/>
          <w:b/>
          <w:bCs/>
          <w:sz w:val="36"/>
          <w:szCs w:val="36"/>
          <w:rPrChange w:id="9" w:author="Guerra, Raul" w:date="2022-10-06T17:13:00Z">
            <w:rPr>
              <w:rFonts w:ascii="Arial Nova Light" w:hAnsi="Arial Nova Light"/>
            </w:rPr>
          </w:rPrChange>
        </w:rPr>
        <w:t>Constitution</w:t>
      </w:r>
    </w:p>
    <w:sdt>
      <w:sdtPr>
        <w:id w:val="-47461390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EBD74ED" w14:textId="46D88112" w:rsidR="00B34BD8" w:rsidRPr="003578B6" w:rsidRDefault="00B34BD8">
          <w:pPr>
            <w:pStyle w:val="TOCHeading"/>
            <w:rPr>
              <w:rFonts w:ascii="Arial Nova Light" w:hAnsi="Arial Nova Light"/>
              <w:color w:val="auto"/>
              <w:rPrChange w:id="10" w:author="Guerra, Raul" w:date="2022-10-06T17:13:00Z">
                <w:rPr/>
              </w:rPrChange>
            </w:rPr>
          </w:pPr>
          <w:r w:rsidRPr="003578B6">
            <w:rPr>
              <w:rFonts w:ascii="Arial Nova Light" w:hAnsi="Arial Nova Light"/>
              <w:color w:val="auto"/>
              <w:rPrChange w:id="11" w:author="Guerra, Raul" w:date="2022-10-06T17:13:00Z">
                <w:rPr/>
              </w:rPrChange>
            </w:rPr>
            <w:t>Table of Contents</w:t>
          </w:r>
        </w:p>
        <w:p w14:paraId="4C10DBDB" w14:textId="1E085D3A" w:rsidR="004C7223" w:rsidRDefault="00B34BD8">
          <w:pPr>
            <w:pStyle w:val="TOC1"/>
            <w:rPr>
              <w:rFonts w:eastAsiaTheme="minorEastAsia"/>
              <w:noProof/>
            </w:rPr>
          </w:pPr>
          <w:r>
            <w:fldChar w:fldCharType="begin"/>
          </w:r>
          <w:r>
            <w:instrText xml:space="preserve"> TOC \o "1-3" \h \z \u </w:instrText>
          </w:r>
          <w:r>
            <w:fldChar w:fldCharType="separate"/>
          </w:r>
          <w:hyperlink w:anchor="_Toc115968497" w:history="1">
            <w:r w:rsidR="004C7223" w:rsidRPr="00490FB9">
              <w:rPr>
                <w:rStyle w:val="Hyperlink"/>
                <w:rFonts w:ascii="Arial Nova Light" w:hAnsi="Arial Nova Light"/>
                <w:b/>
                <w:bCs/>
                <w:noProof/>
              </w:rPr>
              <w:t>Article I: Preamble</w:t>
            </w:r>
            <w:r w:rsidR="004C7223">
              <w:rPr>
                <w:noProof/>
                <w:webHidden/>
              </w:rPr>
              <w:tab/>
            </w:r>
            <w:r w:rsidR="004C7223">
              <w:rPr>
                <w:noProof/>
                <w:webHidden/>
              </w:rPr>
              <w:fldChar w:fldCharType="begin"/>
            </w:r>
            <w:r w:rsidR="004C7223">
              <w:rPr>
                <w:noProof/>
                <w:webHidden/>
              </w:rPr>
              <w:instrText xml:space="preserve"> PAGEREF _Toc115968497 \h </w:instrText>
            </w:r>
            <w:r w:rsidR="004C7223">
              <w:rPr>
                <w:noProof/>
                <w:webHidden/>
              </w:rPr>
            </w:r>
            <w:r w:rsidR="004C7223">
              <w:rPr>
                <w:noProof/>
                <w:webHidden/>
              </w:rPr>
              <w:fldChar w:fldCharType="separate"/>
            </w:r>
            <w:r w:rsidR="004C7223">
              <w:rPr>
                <w:noProof/>
                <w:webHidden/>
              </w:rPr>
              <w:t>2</w:t>
            </w:r>
            <w:r w:rsidR="004C7223">
              <w:rPr>
                <w:noProof/>
                <w:webHidden/>
              </w:rPr>
              <w:fldChar w:fldCharType="end"/>
            </w:r>
          </w:hyperlink>
        </w:p>
        <w:p w14:paraId="3DCF3767" w14:textId="007AAD5B" w:rsidR="004C7223" w:rsidRDefault="004C7223">
          <w:pPr>
            <w:pStyle w:val="TOC1"/>
            <w:rPr>
              <w:rFonts w:eastAsiaTheme="minorEastAsia"/>
              <w:noProof/>
            </w:rPr>
          </w:pPr>
          <w:hyperlink w:anchor="_Toc115968498" w:history="1">
            <w:r w:rsidRPr="00490FB9">
              <w:rPr>
                <w:rStyle w:val="Hyperlink"/>
                <w:rFonts w:ascii="Arial Nova Light" w:hAnsi="Arial Nova Light"/>
                <w:b/>
                <w:bCs/>
                <w:noProof/>
              </w:rPr>
              <w:t>Article II: Name</w:t>
            </w:r>
            <w:r>
              <w:rPr>
                <w:noProof/>
                <w:webHidden/>
              </w:rPr>
              <w:tab/>
            </w:r>
            <w:r>
              <w:rPr>
                <w:noProof/>
                <w:webHidden/>
              </w:rPr>
              <w:fldChar w:fldCharType="begin"/>
            </w:r>
            <w:r>
              <w:rPr>
                <w:noProof/>
                <w:webHidden/>
              </w:rPr>
              <w:instrText xml:space="preserve"> PAGEREF _Toc115968498 \h </w:instrText>
            </w:r>
            <w:r>
              <w:rPr>
                <w:noProof/>
                <w:webHidden/>
              </w:rPr>
            </w:r>
            <w:r>
              <w:rPr>
                <w:noProof/>
                <w:webHidden/>
              </w:rPr>
              <w:fldChar w:fldCharType="separate"/>
            </w:r>
            <w:r>
              <w:rPr>
                <w:noProof/>
                <w:webHidden/>
              </w:rPr>
              <w:t>2</w:t>
            </w:r>
            <w:r>
              <w:rPr>
                <w:noProof/>
                <w:webHidden/>
              </w:rPr>
              <w:fldChar w:fldCharType="end"/>
            </w:r>
          </w:hyperlink>
        </w:p>
        <w:p w14:paraId="518D31E6" w14:textId="3B2A6E88" w:rsidR="004C7223" w:rsidRDefault="004C7223">
          <w:pPr>
            <w:pStyle w:val="TOC1"/>
            <w:rPr>
              <w:rFonts w:eastAsiaTheme="minorEastAsia"/>
              <w:noProof/>
            </w:rPr>
          </w:pPr>
          <w:hyperlink w:anchor="_Toc115968499" w:history="1">
            <w:r w:rsidRPr="00490FB9">
              <w:rPr>
                <w:rStyle w:val="Hyperlink"/>
                <w:rFonts w:ascii="Arial Nova Light" w:hAnsi="Arial Nova Light"/>
                <w:b/>
                <w:bCs/>
                <w:noProof/>
              </w:rPr>
              <w:t>Article III: Purpose</w:t>
            </w:r>
            <w:r>
              <w:rPr>
                <w:noProof/>
                <w:webHidden/>
              </w:rPr>
              <w:tab/>
            </w:r>
            <w:r>
              <w:rPr>
                <w:noProof/>
                <w:webHidden/>
              </w:rPr>
              <w:fldChar w:fldCharType="begin"/>
            </w:r>
            <w:r>
              <w:rPr>
                <w:noProof/>
                <w:webHidden/>
              </w:rPr>
              <w:instrText xml:space="preserve"> PAGEREF _Toc115968499 \h </w:instrText>
            </w:r>
            <w:r>
              <w:rPr>
                <w:noProof/>
                <w:webHidden/>
              </w:rPr>
            </w:r>
            <w:r>
              <w:rPr>
                <w:noProof/>
                <w:webHidden/>
              </w:rPr>
              <w:fldChar w:fldCharType="separate"/>
            </w:r>
            <w:r>
              <w:rPr>
                <w:noProof/>
                <w:webHidden/>
              </w:rPr>
              <w:t>2</w:t>
            </w:r>
            <w:r>
              <w:rPr>
                <w:noProof/>
                <w:webHidden/>
              </w:rPr>
              <w:fldChar w:fldCharType="end"/>
            </w:r>
          </w:hyperlink>
        </w:p>
        <w:p w14:paraId="30C02956" w14:textId="79D0FC4A" w:rsidR="004C7223" w:rsidRDefault="004C7223">
          <w:pPr>
            <w:pStyle w:val="TOC1"/>
            <w:rPr>
              <w:rFonts w:eastAsiaTheme="minorEastAsia"/>
              <w:noProof/>
            </w:rPr>
          </w:pPr>
          <w:hyperlink w:anchor="_Toc115968500" w:history="1">
            <w:r w:rsidRPr="00490FB9">
              <w:rPr>
                <w:rStyle w:val="Hyperlink"/>
                <w:rFonts w:ascii="Arial Nova Light" w:hAnsi="Arial Nova Light"/>
                <w:b/>
                <w:bCs/>
                <w:noProof/>
              </w:rPr>
              <w:t>Article IV: Basic Policies</w:t>
            </w:r>
            <w:r>
              <w:rPr>
                <w:noProof/>
                <w:webHidden/>
              </w:rPr>
              <w:tab/>
            </w:r>
            <w:r>
              <w:rPr>
                <w:noProof/>
                <w:webHidden/>
              </w:rPr>
              <w:fldChar w:fldCharType="begin"/>
            </w:r>
            <w:r>
              <w:rPr>
                <w:noProof/>
                <w:webHidden/>
              </w:rPr>
              <w:instrText xml:space="preserve"> PAGEREF _Toc115968500 \h </w:instrText>
            </w:r>
            <w:r>
              <w:rPr>
                <w:noProof/>
                <w:webHidden/>
              </w:rPr>
            </w:r>
            <w:r>
              <w:rPr>
                <w:noProof/>
                <w:webHidden/>
              </w:rPr>
              <w:fldChar w:fldCharType="separate"/>
            </w:r>
            <w:r>
              <w:rPr>
                <w:noProof/>
                <w:webHidden/>
              </w:rPr>
              <w:t>2</w:t>
            </w:r>
            <w:r>
              <w:rPr>
                <w:noProof/>
                <w:webHidden/>
              </w:rPr>
              <w:fldChar w:fldCharType="end"/>
            </w:r>
          </w:hyperlink>
        </w:p>
        <w:p w14:paraId="56FE877B" w14:textId="112E0255" w:rsidR="004C7223" w:rsidRDefault="004C7223">
          <w:pPr>
            <w:pStyle w:val="TOC2"/>
            <w:tabs>
              <w:tab w:val="right" w:leader="dot" w:pos="9350"/>
            </w:tabs>
            <w:rPr>
              <w:rFonts w:eastAsiaTheme="minorEastAsia"/>
              <w:noProof/>
            </w:rPr>
          </w:pPr>
          <w:hyperlink w:anchor="_Toc115968501" w:history="1">
            <w:r w:rsidRPr="00490FB9">
              <w:rPr>
                <w:rStyle w:val="Hyperlink"/>
                <w:rFonts w:ascii="Arial Nova Light" w:hAnsi="Arial Nova Light"/>
                <w:i/>
                <w:iCs/>
                <w:noProof/>
              </w:rPr>
              <w:t>Section 1</w:t>
            </w:r>
            <w:r>
              <w:rPr>
                <w:noProof/>
                <w:webHidden/>
              </w:rPr>
              <w:tab/>
            </w:r>
            <w:r>
              <w:rPr>
                <w:noProof/>
                <w:webHidden/>
              </w:rPr>
              <w:fldChar w:fldCharType="begin"/>
            </w:r>
            <w:r>
              <w:rPr>
                <w:noProof/>
                <w:webHidden/>
              </w:rPr>
              <w:instrText xml:space="preserve"> PAGEREF _Toc115968501 \h </w:instrText>
            </w:r>
            <w:r>
              <w:rPr>
                <w:noProof/>
                <w:webHidden/>
              </w:rPr>
            </w:r>
            <w:r>
              <w:rPr>
                <w:noProof/>
                <w:webHidden/>
              </w:rPr>
              <w:fldChar w:fldCharType="separate"/>
            </w:r>
            <w:r>
              <w:rPr>
                <w:noProof/>
                <w:webHidden/>
              </w:rPr>
              <w:t>2</w:t>
            </w:r>
            <w:r>
              <w:rPr>
                <w:noProof/>
                <w:webHidden/>
              </w:rPr>
              <w:fldChar w:fldCharType="end"/>
            </w:r>
          </w:hyperlink>
        </w:p>
        <w:p w14:paraId="7DA05F35" w14:textId="69C27C3F" w:rsidR="004C7223" w:rsidRDefault="004C7223">
          <w:pPr>
            <w:pStyle w:val="TOC2"/>
            <w:tabs>
              <w:tab w:val="right" w:leader="dot" w:pos="9350"/>
            </w:tabs>
            <w:rPr>
              <w:rFonts w:eastAsiaTheme="minorEastAsia"/>
              <w:noProof/>
            </w:rPr>
          </w:pPr>
          <w:hyperlink w:anchor="_Toc115968502" w:history="1">
            <w:r w:rsidRPr="00490FB9">
              <w:rPr>
                <w:rStyle w:val="Hyperlink"/>
                <w:rFonts w:ascii="Arial Nova Light" w:hAnsi="Arial Nova Light"/>
                <w:i/>
                <w:iCs/>
                <w:noProof/>
              </w:rPr>
              <w:t>Section 2</w:t>
            </w:r>
            <w:r>
              <w:rPr>
                <w:noProof/>
                <w:webHidden/>
              </w:rPr>
              <w:tab/>
            </w:r>
            <w:r>
              <w:rPr>
                <w:noProof/>
                <w:webHidden/>
              </w:rPr>
              <w:fldChar w:fldCharType="begin"/>
            </w:r>
            <w:r>
              <w:rPr>
                <w:noProof/>
                <w:webHidden/>
              </w:rPr>
              <w:instrText xml:space="preserve"> PAGEREF _Toc115968502 \h </w:instrText>
            </w:r>
            <w:r>
              <w:rPr>
                <w:noProof/>
                <w:webHidden/>
              </w:rPr>
            </w:r>
            <w:r>
              <w:rPr>
                <w:noProof/>
                <w:webHidden/>
              </w:rPr>
              <w:fldChar w:fldCharType="separate"/>
            </w:r>
            <w:r>
              <w:rPr>
                <w:noProof/>
                <w:webHidden/>
              </w:rPr>
              <w:t>2</w:t>
            </w:r>
            <w:r>
              <w:rPr>
                <w:noProof/>
                <w:webHidden/>
              </w:rPr>
              <w:fldChar w:fldCharType="end"/>
            </w:r>
          </w:hyperlink>
        </w:p>
        <w:p w14:paraId="0C71792E" w14:textId="4A36619D" w:rsidR="004C7223" w:rsidRDefault="004C7223">
          <w:pPr>
            <w:pStyle w:val="TOC2"/>
            <w:tabs>
              <w:tab w:val="right" w:leader="dot" w:pos="9350"/>
            </w:tabs>
            <w:rPr>
              <w:rFonts w:eastAsiaTheme="minorEastAsia"/>
              <w:noProof/>
            </w:rPr>
          </w:pPr>
          <w:hyperlink w:anchor="_Toc115968503" w:history="1">
            <w:r w:rsidRPr="00490FB9">
              <w:rPr>
                <w:rStyle w:val="Hyperlink"/>
                <w:rFonts w:ascii="Arial Nova Light" w:hAnsi="Arial Nova Light"/>
                <w:i/>
                <w:iCs/>
                <w:noProof/>
              </w:rPr>
              <w:t>Section 3</w:t>
            </w:r>
            <w:r>
              <w:rPr>
                <w:noProof/>
                <w:webHidden/>
              </w:rPr>
              <w:tab/>
            </w:r>
            <w:r>
              <w:rPr>
                <w:noProof/>
                <w:webHidden/>
              </w:rPr>
              <w:fldChar w:fldCharType="begin"/>
            </w:r>
            <w:r>
              <w:rPr>
                <w:noProof/>
                <w:webHidden/>
              </w:rPr>
              <w:instrText xml:space="preserve"> PAGEREF _Toc115968503 \h </w:instrText>
            </w:r>
            <w:r>
              <w:rPr>
                <w:noProof/>
                <w:webHidden/>
              </w:rPr>
            </w:r>
            <w:r>
              <w:rPr>
                <w:noProof/>
                <w:webHidden/>
              </w:rPr>
              <w:fldChar w:fldCharType="separate"/>
            </w:r>
            <w:r>
              <w:rPr>
                <w:noProof/>
                <w:webHidden/>
              </w:rPr>
              <w:t>3</w:t>
            </w:r>
            <w:r>
              <w:rPr>
                <w:noProof/>
                <w:webHidden/>
              </w:rPr>
              <w:fldChar w:fldCharType="end"/>
            </w:r>
          </w:hyperlink>
        </w:p>
        <w:p w14:paraId="7842962D" w14:textId="59DD0CC9" w:rsidR="004C7223" w:rsidRDefault="004C7223">
          <w:pPr>
            <w:pStyle w:val="TOC2"/>
            <w:tabs>
              <w:tab w:val="right" w:leader="dot" w:pos="9350"/>
            </w:tabs>
            <w:rPr>
              <w:rFonts w:eastAsiaTheme="minorEastAsia"/>
              <w:noProof/>
            </w:rPr>
          </w:pPr>
          <w:hyperlink w:anchor="_Toc115968504" w:history="1">
            <w:r w:rsidRPr="00490FB9">
              <w:rPr>
                <w:rStyle w:val="Hyperlink"/>
                <w:rFonts w:ascii="Arial Nova Light" w:hAnsi="Arial Nova Light"/>
                <w:i/>
                <w:iCs/>
                <w:noProof/>
              </w:rPr>
              <w:t>Section 4</w:t>
            </w:r>
            <w:r>
              <w:rPr>
                <w:noProof/>
                <w:webHidden/>
              </w:rPr>
              <w:tab/>
            </w:r>
            <w:r>
              <w:rPr>
                <w:noProof/>
                <w:webHidden/>
              </w:rPr>
              <w:fldChar w:fldCharType="begin"/>
            </w:r>
            <w:r>
              <w:rPr>
                <w:noProof/>
                <w:webHidden/>
              </w:rPr>
              <w:instrText xml:space="preserve"> PAGEREF _Toc115968504 \h </w:instrText>
            </w:r>
            <w:r>
              <w:rPr>
                <w:noProof/>
                <w:webHidden/>
              </w:rPr>
            </w:r>
            <w:r>
              <w:rPr>
                <w:noProof/>
                <w:webHidden/>
              </w:rPr>
              <w:fldChar w:fldCharType="separate"/>
            </w:r>
            <w:r>
              <w:rPr>
                <w:noProof/>
                <w:webHidden/>
              </w:rPr>
              <w:t>3</w:t>
            </w:r>
            <w:r>
              <w:rPr>
                <w:noProof/>
                <w:webHidden/>
              </w:rPr>
              <w:fldChar w:fldCharType="end"/>
            </w:r>
          </w:hyperlink>
        </w:p>
        <w:p w14:paraId="2D882C97" w14:textId="05FFD901" w:rsidR="004C7223" w:rsidRDefault="004C7223">
          <w:pPr>
            <w:pStyle w:val="TOC2"/>
            <w:tabs>
              <w:tab w:val="right" w:leader="dot" w:pos="9350"/>
            </w:tabs>
            <w:rPr>
              <w:rFonts w:eastAsiaTheme="minorEastAsia"/>
              <w:noProof/>
            </w:rPr>
          </w:pPr>
          <w:hyperlink w:anchor="_Toc115968505" w:history="1">
            <w:r w:rsidRPr="00490FB9">
              <w:rPr>
                <w:rStyle w:val="Hyperlink"/>
                <w:rFonts w:ascii="Arial Nova Light" w:hAnsi="Arial Nova Light"/>
                <w:i/>
                <w:iCs/>
                <w:noProof/>
              </w:rPr>
              <w:t>Section 5</w:t>
            </w:r>
            <w:r>
              <w:rPr>
                <w:noProof/>
                <w:webHidden/>
              </w:rPr>
              <w:tab/>
            </w:r>
            <w:r>
              <w:rPr>
                <w:noProof/>
                <w:webHidden/>
              </w:rPr>
              <w:fldChar w:fldCharType="begin"/>
            </w:r>
            <w:r>
              <w:rPr>
                <w:noProof/>
                <w:webHidden/>
              </w:rPr>
              <w:instrText xml:space="preserve"> PAGEREF _Toc115968505 \h </w:instrText>
            </w:r>
            <w:r>
              <w:rPr>
                <w:noProof/>
                <w:webHidden/>
              </w:rPr>
            </w:r>
            <w:r>
              <w:rPr>
                <w:noProof/>
                <w:webHidden/>
              </w:rPr>
              <w:fldChar w:fldCharType="separate"/>
            </w:r>
            <w:r>
              <w:rPr>
                <w:noProof/>
                <w:webHidden/>
              </w:rPr>
              <w:t>3</w:t>
            </w:r>
            <w:r>
              <w:rPr>
                <w:noProof/>
                <w:webHidden/>
              </w:rPr>
              <w:fldChar w:fldCharType="end"/>
            </w:r>
          </w:hyperlink>
        </w:p>
        <w:p w14:paraId="5C237A97" w14:textId="38D548EB" w:rsidR="004C7223" w:rsidRDefault="004C7223">
          <w:pPr>
            <w:pStyle w:val="TOC1"/>
            <w:rPr>
              <w:rFonts w:eastAsiaTheme="minorEastAsia"/>
              <w:noProof/>
            </w:rPr>
          </w:pPr>
          <w:hyperlink w:anchor="_Toc115968506" w:history="1">
            <w:r w:rsidRPr="00490FB9">
              <w:rPr>
                <w:rStyle w:val="Hyperlink"/>
                <w:rFonts w:ascii="Arial Nova Light" w:hAnsi="Arial Nova Light"/>
                <w:b/>
                <w:bCs/>
                <w:noProof/>
              </w:rPr>
              <w:t>Article V: Membership</w:t>
            </w:r>
            <w:r>
              <w:rPr>
                <w:noProof/>
                <w:webHidden/>
              </w:rPr>
              <w:tab/>
            </w:r>
            <w:r>
              <w:rPr>
                <w:noProof/>
                <w:webHidden/>
              </w:rPr>
              <w:fldChar w:fldCharType="begin"/>
            </w:r>
            <w:r>
              <w:rPr>
                <w:noProof/>
                <w:webHidden/>
              </w:rPr>
              <w:instrText xml:space="preserve"> PAGEREF _Toc115968506 \h </w:instrText>
            </w:r>
            <w:r>
              <w:rPr>
                <w:noProof/>
                <w:webHidden/>
              </w:rPr>
            </w:r>
            <w:r>
              <w:rPr>
                <w:noProof/>
                <w:webHidden/>
              </w:rPr>
              <w:fldChar w:fldCharType="separate"/>
            </w:r>
            <w:r>
              <w:rPr>
                <w:noProof/>
                <w:webHidden/>
              </w:rPr>
              <w:t>3</w:t>
            </w:r>
            <w:r>
              <w:rPr>
                <w:noProof/>
                <w:webHidden/>
              </w:rPr>
              <w:fldChar w:fldCharType="end"/>
            </w:r>
          </w:hyperlink>
        </w:p>
        <w:p w14:paraId="5822D59C" w14:textId="1D62E06D" w:rsidR="004C7223" w:rsidRDefault="004C7223">
          <w:pPr>
            <w:pStyle w:val="TOC2"/>
            <w:tabs>
              <w:tab w:val="right" w:leader="dot" w:pos="9350"/>
            </w:tabs>
            <w:rPr>
              <w:rFonts w:eastAsiaTheme="minorEastAsia"/>
              <w:noProof/>
            </w:rPr>
          </w:pPr>
          <w:hyperlink w:anchor="_Toc115968507" w:history="1">
            <w:r w:rsidRPr="00490FB9">
              <w:rPr>
                <w:rStyle w:val="Hyperlink"/>
                <w:rFonts w:ascii="Arial Nova Light" w:hAnsi="Arial Nova Light"/>
                <w:i/>
                <w:iCs/>
                <w:noProof/>
              </w:rPr>
              <w:t>Section 1</w:t>
            </w:r>
            <w:r>
              <w:rPr>
                <w:noProof/>
                <w:webHidden/>
              </w:rPr>
              <w:tab/>
            </w:r>
            <w:r>
              <w:rPr>
                <w:noProof/>
                <w:webHidden/>
              </w:rPr>
              <w:fldChar w:fldCharType="begin"/>
            </w:r>
            <w:r>
              <w:rPr>
                <w:noProof/>
                <w:webHidden/>
              </w:rPr>
              <w:instrText xml:space="preserve"> PAGEREF _Toc115968507 \h </w:instrText>
            </w:r>
            <w:r>
              <w:rPr>
                <w:noProof/>
                <w:webHidden/>
              </w:rPr>
            </w:r>
            <w:r>
              <w:rPr>
                <w:noProof/>
                <w:webHidden/>
              </w:rPr>
              <w:fldChar w:fldCharType="separate"/>
            </w:r>
            <w:r>
              <w:rPr>
                <w:noProof/>
                <w:webHidden/>
              </w:rPr>
              <w:t>3</w:t>
            </w:r>
            <w:r>
              <w:rPr>
                <w:noProof/>
                <w:webHidden/>
              </w:rPr>
              <w:fldChar w:fldCharType="end"/>
            </w:r>
          </w:hyperlink>
        </w:p>
        <w:p w14:paraId="4B69AAF2" w14:textId="7E030BE2" w:rsidR="004C7223" w:rsidRDefault="004C7223">
          <w:pPr>
            <w:pStyle w:val="TOC2"/>
            <w:tabs>
              <w:tab w:val="right" w:leader="dot" w:pos="9350"/>
            </w:tabs>
            <w:rPr>
              <w:rFonts w:eastAsiaTheme="minorEastAsia"/>
              <w:noProof/>
            </w:rPr>
          </w:pPr>
          <w:hyperlink w:anchor="_Toc115968508" w:history="1">
            <w:r w:rsidRPr="00490FB9">
              <w:rPr>
                <w:rStyle w:val="Hyperlink"/>
                <w:rFonts w:ascii="Arial Nova Light" w:hAnsi="Arial Nova Light"/>
                <w:i/>
                <w:iCs/>
                <w:noProof/>
              </w:rPr>
              <w:t>Section 2</w:t>
            </w:r>
            <w:r>
              <w:rPr>
                <w:noProof/>
                <w:webHidden/>
              </w:rPr>
              <w:tab/>
            </w:r>
            <w:r>
              <w:rPr>
                <w:noProof/>
                <w:webHidden/>
              </w:rPr>
              <w:fldChar w:fldCharType="begin"/>
            </w:r>
            <w:r>
              <w:rPr>
                <w:noProof/>
                <w:webHidden/>
              </w:rPr>
              <w:instrText xml:space="preserve"> PAGEREF _Toc115968508 \h </w:instrText>
            </w:r>
            <w:r>
              <w:rPr>
                <w:noProof/>
                <w:webHidden/>
              </w:rPr>
            </w:r>
            <w:r>
              <w:rPr>
                <w:noProof/>
                <w:webHidden/>
              </w:rPr>
              <w:fldChar w:fldCharType="separate"/>
            </w:r>
            <w:r>
              <w:rPr>
                <w:noProof/>
                <w:webHidden/>
              </w:rPr>
              <w:t>3</w:t>
            </w:r>
            <w:r>
              <w:rPr>
                <w:noProof/>
                <w:webHidden/>
              </w:rPr>
              <w:fldChar w:fldCharType="end"/>
            </w:r>
          </w:hyperlink>
        </w:p>
        <w:p w14:paraId="2FCFE79F" w14:textId="41678FF5" w:rsidR="004C7223" w:rsidRDefault="004C7223">
          <w:pPr>
            <w:pStyle w:val="TOC2"/>
            <w:tabs>
              <w:tab w:val="right" w:leader="dot" w:pos="9350"/>
            </w:tabs>
            <w:rPr>
              <w:rFonts w:eastAsiaTheme="minorEastAsia"/>
              <w:noProof/>
            </w:rPr>
          </w:pPr>
          <w:hyperlink w:anchor="_Toc115968509" w:history="1">
            <w:r w:rsidRPr="00490FB9">
              <w:rPr>
                <w:rStyle w:val="Hyperlink"/>
                <w:rFonts w:ascii="Arial Nova Light" w:hAnsi="Arial Nova Light"/>
                <w:i/>
                <w:iCs/>
                <w:noProof/>
              </w:rPr>
              <w:t>Section 3</w:t>
            </w:r>
            <w:r>
              <w:rPr>
                <w:noProof/>
                <w:webHidden/>
              </w:rPr>
              <w:tab/>
            </w:r>
            <w:r>
              <w:rPr>
                <w:noProof/>
                <w:webHidden/>
              </w:rPr>
              <w:fldChar w:fldCharType="begin"/>
            </w:r>
            <w:r>
              <w:rPr>
                <w:noProof/>
                <w:webHidden/>
              </w:rPr>
              <w:instrText xml:space="preserve"> PAGEREF _Toc115968509 \h </w:instrText>
            </w:r>
            <w:r>
              <w:rPr>
                <w:noProof/>
                <w:webHidden/>
              </w:rPr>
            </w:r>
            <w:r>
              <w:rPr>
                <w:noProof/>
                <w:webHidden/>
              </w:rPr>
              <w:fldChar w:fldCharType="separate"/>
            </w:r>
            <w:r>
              <w:rPr>
                <w:noProof/>
                <w:webHidden/>
              </w:rPr>
              <w:t>3</w:t>
            </w:r>
            <w:r>
              <w:rPr>
                <w:noProof/>
                <w:webHidden/>
              </w:rPr>
              <w:fldChar w:fldCharType="end"/>
            </w:r>
          </w:hyperlink>
        </w:p>
        <w:p w14:paraId="55F59334" w14:textId="2B9FFA73" w:rsidR="004C7223" w:rsidRDefault="004C7223">
          <w:pPr>
            <w:pStyle w:val="TOC2"/>
            <w:tabs>
              <w:tab w:val="right" w:leader="dot" w:pos="9350"/>
            </w:tabs>
            <w:rPr>
              <w:rFonts w:eastAsiaTheme="minorEastAsia"/>
              <w:noProof/>
            </w:rPr>
          </w:pPr>
          <w:hyperlink w:anchor="_Toc115968510" w:history="1">
            <w:r w:rsidRPr="00490FB9">
              <w:rPr>
                <w:rStyle w:val="Hyperlink"/>
                <w:rFonts w:ascii="Arial Nova Light" w:hAnsi="Arial Nova Light"/>
                <w:i/>
                <w:iCs/>
                <w:noProof/>
              </w:rPr>
              <w:t>Section 4</w:t>
            </w:r>
            <w:r>
              <w:rPr>
                <w:noProof/>
                <w:webHidden/>
              </w:rPr>
              <w:tab/>
            </w:r>
            <w:r>
              <w:rPr>
                <w:noProof/>
                <w:webHidden/>
              </w:rPr>
              <w:fldChar w:fldCharType="begin"/>
            </w:r>
            <w:r>
              <w:rPr>
                <w:noProof/>
                <w:webHidden/>
              </w:rPr>
              <w:instrText xml:space="preserve"> PAGEREF _Toc115968510 \h </w:instrText>
            </w:r>
            <w:r>
              <w:rPr>
                <w:noProof/>
                <w:webHidden/>
              </w:rPr>
            </w:r>
            <w:r>
              <w:rPr>
                <w:noProof/>
                <w:webHidden/>
              </w:rPr>
              <w:fldChar w:fldCharType="separate"/>
            </w:r>
            <w:r>
              <w:rPr>
                <w:noProof/>
                <w:webHidden/>
              </w:rPr>
              <w:t>3</w:t>
            </w:r>
            <w:r>
              <w:rPr>
                <w:noProof/>
                <w:webHidden/>
              </w:rPr>
              <w:fldChar w:fldCharType="end"/>
            </w:r>
          </w:hyperlink>
        </w:p>
        <w:p w14:paraId="491D26EE" w14:textId="3A7E30DC" w:rsidR="004C7223" w:rsidRDefault="004C7223">
          <w:pPr>
            <w:pStyle w:val="TOC2"/>
            <w:tabs>
              <w:tab w:val="right" w:leader="dot" w:pos="9350"/>
            </w:tabs>
            <w:rPr>
              <w:rFonts w:eastAsiaTheme="minorEastAsia"/>
              <w:noProof/>
            </w:rPr>
          </w:pPr>
          <w:hyperlink w:anchor="_Toc115968511" w:history="1">
            <w:r w:rsidRPr="00490FB9">
              <w:rPr>
                <w:rStyle w:val="Hyperlink"/>
                <w:rFonts w:ascii="Arial Nova Light" w:hAnsi="Arial Nova Light"/>
                <w:i/>
                <w:iCs/>
                <w:noProof/>
              </w:rPr>
              <w:t>Section 5</w:t>
            </w:r>
            <w:r>
              <w:rPr>
                <w:noProof/>
                <w:webHidden/>
              </w:rPr>
              <w:tab/>
            </w:r>
            <w:r>
              <w:rPr>
                <w:noProof/>
                <w:webHidden/>
              </w:rPr>
              <w:fldChar w:fldCharType="begin"/>
            </w:r>
            <w:r>
              <w:rPr>
                <w:noProof/>
                <w:webHidden/>
              </w:rPr>
              <w:instrText xml:space="preserve"> PAGEREF _Toc115968511 \h </w:instrText>
            </w:r>
            <w:r>
              <w:rPr>
                <w:noProof/>
                <w:webHidden/>
              </w:rPr>
            </w:r>
            <w:r>
              <w:rPr>
                <w:noProof/>
                <w:webHidden/>
              </w:rPr>
              <w:fldChar w:fldCharType="separate"/>
            </w:r>
            <w:r>
              <w:rPr>
                <w:noProof/>
                <w:webHidden/>
              </w:rPr>
              <w:t>3</w:t>
            </w:r>
            <w:r>
              <w:rPr>
                <w:noProof/>
                <w:webHidden/>
              </w:rPr>
              <w:fldChar w:fldCharType="end"/>
            </w:r>
          </w:hyperlink>
        </w:p>
        <w:p w14:paraId="7E6B47A8" w14:textId="22F55B39" w:rsidR="004C7223" w:rsidRDefault="004C7223">
          <w:pPr>
            <w:pStyle w:val="TOC2"/>
            <w:tabs>
              <w:tab w:val="right" w:leader="dot" w:pos="9350"/>
            </w:tabs>
            <w:rPr>
              <w:rFonts w:eastAsiaTheme="minorEastAsia"/>
              <w:noProof/>
            </w:rPr>
          </w:pPr>
          <w:hyperlink w:anchor="_Toc115968512" w:history="1">
            <w:r w:rsidRPr="00490FB9">
              <w:rPr>
                <w:rStyle w:val="Hyperlink"/>
                <w:rFonts w:ascii="Arial Nova Light" w:hAnsi="Arial Nova Light"/>
                <w:i/>
                <w:iCs/>
                <w:noProof/>
              </w:rPr>
              <w:t>Section 6</w:t>
            </w:r>
            <w:r>
              <w:rPr>
                <w:noProof/>
                <w:webHidden/>
              </w:rPr>
              <w:tab/>
            </w:r>
            <w:r>
              <w:rPr>
                <w:noProof/>
                <w:webHidden/>
              </w:rPr>
              <w:fldChar w:fldCharType="begin"/>
            </w:r>
            <w:r>
              <w:rPr>
                <w:noProof/>
                <w:webHidden/>
              </w:rPr>
              <w:instrText xml:space="preserve"> PAGEREF _Toc115968512 \h </w:instrText>
            </w:r>
            <w:r>
              <w:rPr>
                <w:noProof/>
                <w:webHidden/>
              </w:rPr>
            </w:r>
            <w:r>
              <w:rPr>
                <w:noProof/>
                <w:webHidden/>
              </w:rPr>
              <w:fldChar w:fldCharType="separate"/>
            </w:r>
            <w:r>
              <w:rPr>
                <w:noProof/>
                <w:webHidden/>
              </w:rPr>
              <w:t>3</w:t>
            </w:r>
            <w:r>
              <w:rPr>
                <w:noProof/>
                <w:webHidden/>
              </w:rPr>
              <w:fldChar w:fldCharType="end"/>
            </w:r>
          </w:hyperlink>
        </w:p>
        <w:p w14:paraId="74A8F802" w14:textId="2C97513D" w:rsidR="004C7223" w:rsidRDefault="004C7223">
          <w:pPr>
            <w:pStyle w:val="TOC2"/>
            <w:tabs>
              <w:tab w:val="right" w:leader="dot" w:pos="9350"/>
            </w:tabs>
            <w:rPr>
              <w:rFonts w:eastAsiaTheme="minorEastAsia"/>
              <w:noProof/>
            </w:rPr>
          </w:pPr>
          <w:hyperlink w:anchor="_Toc115968513" w:history="1">
            <w:r w:rsidRPr="00490FB9">
              <w:rPr>
                <w:rStyle w:val="Hyperlink"/>
                <w:rFonts w:ascii="Arial Nova Light" w:hAnsi="Arial Nova Light"/>
                <w:i/>
                <w:iCs/>
                <w:noProof/>
              </w:rPr>
              <w:t xml:space="preserve">Section </w:t>
            </w:r>
            <w:r w:rsidRPr="00490FB9">
              <w:rPr>
                <w:rStyle w:val="Hyperlink"/>
                <w:rFonts w:ascii="Arial Nova Light" w:hAnsi="Arial Nova Light"/>
                <w:noProof/>
              </w:rPr>
              <w:t>7</w:t>
            </w:r>
            <w:r>
              <w:rPr>
                <w:noProof/>
                <w:webHidden/>
              </w:rPr>
              <w:tab/>
            </w:r>
            <w:r>
              <w:rPr>
                <w:noProof/>
                <w:webHidden/>
              </w:rPr>
              <w:fldChar w:fldCharType="begin"/>
            </w:r>
            <w:r>
              <w:rPr>
                <w:noProof/>
                <w:webHidden/>
              </w:rPr>
              <w:instrText xml:space="preserve"> PAGEREF _Toc115968513 \h </w:instrText>
            </w:r>
            <w:r>
              <w:rPr>
                <w:noProof/>
                <w:webHidden/>
              </w:rPr>
            </w:r>
            <w:r>
              <w:rPr>
                <w:noProof/>
                <w:webHidden/>
              </w:rPr>
              <w:fldChar w:fldCharType="separate"/>
            </w:r>
            <w:r>
              <w:rPr>
                <w:noProof/>
                <w:webHidden/>
              </w:rPr>
              <w:t>3</w:t>
            </w:r>
            <w:r>
              <w:rPr>
                <w:noProof/>
                <w:webHidden/>
              </w:rPr>
              <w:fldChar w:fldCharType="end"/>
            </w:r>
          </w:hyperlink>
        </w:p>
        <w:p w14:paraId="113F47DC" w14:textId="2BF2ED05" w:rsidR="004C7223" w:rsidRDefault="004C7223">
          <w:pPr>
            <w:pStyle w:val="TOC1"/>
            <w:rPr>
              <w:rFonts w:eastAsiaTheme="minorEastAsia"/>
              <w:noProof/>
            </w:rPr>
          </w:pPr>
          <w:hyperlink w:anchor="_Toc115968514" w:history="1">
            <w:r w:rsidRPr="00490FB9">
              <w:rPr>
                <w:rStyle w:val="Hyperlink"/>
                <w:rFonts w:ascii="Arial Nova Light" w:hAnsi="Arial Nova Light"/>
                <w:b/>
                <w:bCs/>
                <w:noProof/>
              </w:rPr>
              <w:t>Article VI: Officers &amp; Their Election</w:t>
            </w:r>
            <w:r>
              <w:rPr>
                <w:noProof/>
                <w:webHidden/>
              </w:rPr>
              <w:tab/>
            </w:r>
            <w:r>
              <w:rPr>
                <w:noProof/>
                <w:webHidden/>
              </w:rPr>
              <w:fldChar w:fldCharType="begin"/>
            </w:r>
            <w:r>
              <w:rPr>
                <w:noProof/>
                <w:webHidden/>
              </w:rPr>
              <w:instrText xml:space="preserve"> PAGEREF _Toc115968514 \h </w:instrText>
            </w:r>
            <w:r>
              <w:rPr>
                <w:noProof/>
                <w:webHidden/>
              </w:rPr>
            </w:r>
            <w:r>
              <w:rPr>
                <w:noProof/>
                <w:webHidden/>
              </w:rPr>
              <w:fldChar w:fldCharType="separate"/>
            </w:r>
            <w:r>
              <w:rPr>
                <w:noProof/>
                <w:webHidden/>
              </w:rPr>
              <w:t>3</w:t>
            </w:r>
            <w:r>
              <w:rPr>
                <w:noProof/>
                <w:webHidden/>
              </w:rPr>
              <w:fldChar w:fldCharType="end"/>
            </w:r>
          </w:hyperlink>
        </w:p>
        <w:p w14:paraId="43B48263" w14:textId="001CF239" w:rsidR="004C7223" w:rsidRDefault="004C7223">
          <w:pPr>
            <w:pStyle w:val="TOC2"/>
            <w:tabs>
              <w:tab w:val="right" w:leader="dot" w:pos="9350"/>
            </w:tabs>
            <w:rPr>
              <w:rFonts w:eastAsiaTheme="minorEastAsia"/>
              <w:noProof/>
            </w:rPr>
          </w:pPr>
          <w:hyperlink w:anchor="_Toc115968515" w:history="1">
            <w:r w:rsidRPr="00490FB9">
              <w:rPr>
                <w:rStyle w:val="Hyperlink"/>
                <w:rFonts w:ascii="Arial Nova Light" w:hAnsi="Arial Nova Light"/>
                <w:i/>
                <w:iCs/>
                <w:noProof/>
              </w:rPr>
              <w:t>Section 1</w:t>
            </w:r>
            <w:r>
              <w:rPr>
                <w:noProof/>
                <w:webHidden/>
              </w:rPr>
              <w:tab/>
            </w:r>
            <w:r>
              <w:rPr>
                <w:noProof/>
                <w:webHidden/>
              </w:rPr>
              <w:fldChar w:fldCharType="begin"/>
            </w:r>
            <w:r>
              <w:rPr>
                <w:noProof/>
                <w:webHidden/>
              </w:rPr>
              <w:instrText xml:space="preserve"> PAGEREF _Toc115968515 \h </w:instrText>
            </w:r>
            <w:r>
              <w:rPr>
                <w:noProof/>
                <w:webHidden/>
              </w:rPr>
            </w:r>
            <w:r>
              <w:rPr>
                <w:noProof/>
                <w:webHidden/>
              </w:rPr>
              <w:fldChar w:fldCharType="separate"/>
            </w:r>
            <w:r>
              <w:rPr>
                <w:noProof/>
                <w:webHidden/>
              </w:rPr>
              <w:t>3</w:t>
            </w:r>
            <w:r>
              <w:rPr>
                <w:noProof/>
                <w:webHidden/>
              </w:rPr>
              <w:fldChar w:fldCharType="end"/>
            </w:r>
          </w:hyperlink>
        </w:p>
        <w:p w14:paraId="7EFAE408" w14:textId="7EAD1A97" w:rsidR="004C7223" w:rsidRDefault="004C7223">
          <w:pPr>
            <w:pStyle w:val="TOC2"/>
            <w:tabs>
              <w:tab w:val="right" w:leader="dot" w:pos="9350"/>
            </w:tabs>
            <w:rPr>
              <w:rFonts w:eastAsiaTheme="minorEastAsia"/>
              <w:noProof/>
            </w:rPr>
          </w:pPr>
          <w:hyperlink w:anchor="_Toc115968516" w:history="1">
            <w:r w:rsidRPr="00490FB9">
              <w:rPr>
                <w:rStyle w:val="Hyperlink"/>
                <w:rFonts w:ascii="Arial Nova Light" w:hAnsi="Arial Nova Light"/>
                <w:i/>
                <w:iCs/>
                <w:noProof/>
              </w:rPr>
              <w:t>Section 2</w:t>
            </w:r>
            <w:r>
              <w:rPr>
                <w:noProof/>
                <w:webHidden/>
              </w:rPr>
              <w:tab/>
            </w:r>
            <w:r>
              <w:rPr>
                <w:noProof/>
                <w:webHidden/>
              </w:rPr>
              <w:fldChar w:fldCharType="begin"/>
            </w:r>
            <w:r>
              <w:rPr>
                <w:noProof/>
                <w:webHidden/>
              </w:rPr>
              <w:instrText xml:space="preserve"> PAGEREF _Toc115968516 \h </w:instrText>
            </w:r>
            <w:r>
              <w:rPr>
                <w:noProof/>
                <w:webHidden/>
              </w:rPr>
            </w:r>
            <w:r>
              <w:rPr>
                <w:noProof/>
                <w:webHidden/>
              </w:rPr>
              <w:fldChar w:fldCharType="separate"/>
            </w:r>
            <w:r>
              <w:rPr>
                <w:noProof/>
                <w:webHidden/>
              </w:rPr>
              <w:t>4</w:t>
            </w:r>
            <w:r>
              <w:rPr>
                <w:noProof/>
                <w:webHidden/>
              </w:rPr>
              <w:fldChar w:fldCharType="end"/>
            </w:r>
          </w:hyperlink>
        </w:p>
        <w:p w14:paraId="7A0AFF76" w14:textId="1D98B92B" w:rsidR="004C7223" w:rsidRDefault="004C7223">
          <w:pPr>
            <w:pStyle w:val="TOC2"/>
            <w:tabs>
              <w:tab w:val="right" w:leader="dot" w:pos="9350"/>
            </w:tabs>
            <w:rPr>
              <w:rFonts w:eastAsiaTheme="minorEastAsia"/>
              <w:noProof/>
            </w:rPr>
          </w:pPr>
          <w:hyperlink w:anchor="_Toc115968517" w:history="1">
            <w:r w:rsidRPr="00490FB9">
              <w:rPr>
                <w:rStyle w:val="Hyperlink"/>
                <w:rFonts w:ascii="Arial Nova Light" w:hAnsi="Arial Nova Light"/>
                <w:i/>
                <w:iCs/>
                <w:noProof/>
              </w:rPr>
              <w:t>Section 3</w:t>
            </w:r>
            <w:r>
              <w:rPr>
                <w:noProof/>
                <w:webHidden/>
              </w:rPr>
              <w:tab/>
            </w:r>
            <w:r>
              <w:rPr>
                <w:noProof/>
                <w:webHidden/>
              </w:rPr>
              <w:fldChar w:fldCharType="begin"/>
            </w:r>
            <w:r>
              <w:rPr>
                <w:noProof/>
                <w:webHidden/>
              </w:rPr>
              <w:instrText xml:space="preserve"> PAGEREF _Toc115968517 \h </w:instrText>
            </w:r>
            <w:r>
              <w:rPr>
                <w:noProof/>
                <w:webHidden/>
              </w:rPr>
            </w:r>
            <w:r>
              <w:rPr>
                <w:noProof/>
                <w:webHidden/>
              </w:rPr>
              <w:fldChar w:fldCharType="separate"/>
            </w:r>
            <w:r>
              <w:rPr>
                <w:noProof/>
                <w:webHidden/>
              </w:rPr>
              <w:t>4</w:t>
            </w:r>
            <w:r>
              <w:rPr>
                <w:noProof/>
                <w:webHidden/>
              </w:rPr>
              <w:fldChar w:fldCharType="end"/>
            </w:r>
          </w:hyperlink>
        </w:p>
        <w:p w14:paraId="12F75C1D" w14:textId="4ED52DA9" w:rsidR="004C7223" w:rsidRDefault="004C7223">
          <w:pPr>
            <w:pStyle w:val="TOC2"/>
            <w:tabs>
              <w:tab w:val="right" w:leader="dot" w:pos="9350"/>
            </w:tabs>
            <w:rPr>
              <w:rFonts w:eastAsiaTheme="minorEastAsia"/>
              <w:noProof/>
            </w:rPr>
          </w:pPr>
          <w:hyperlink w:anchor="_Toc115968518" w:history="1">
            <w:r w:rsidRPr="00490FB9">
              <w:rPr>
                <w:rStyle w:val="Hyperlink"/>
                <w:rFonts w:ascii="Arial Nova Light" w:hAnsi="Arial Nova Light"/>
                <w:i/>
                <w:iCs/>
                <w:noProof/>
              </w:rPr>
              <w:t>Section 4</w:t>
            </w:r>
            <w:r>
              <w:rPr>
                <w:noProof/>
                <w:webHidden/>
              </w:rPr>
              <w:tab/>
            </w:r>
            <w:r>
              <w:rPr>
                <w:noProof/>
                <w:webHidden/>
              </w:rPr>
              <w:fldChar w:fldCharType="begin"/>
            </w:r>
            <w:r>
              <w:rPr>
                <w:noProof/>
                <w:webHidden/>
              </w:rPr>
              <w:instrText xml:space="preserve"> PAGEREF _Toc115968518 \h </w:instrText>
            </w:r>
            <w:r>
              <w:rPr>
                <w:noProof/>
                <w:webHidden/>
              </w:rPr>
            </w:r>
            <w:r>
              <w:rPr>
                <w:noProof/>
                <w:webHidden/>
              </w:rPr>
              <w:fldChar w:fldCharType="separate"/>
            </w:r>
            <w:r>
              <w:rPr>
                <w:noProof/>
                <w:webHidden/>
              </w:rPr>
              <w:t>4</w:t>
            </w:r>
            <w:r>
              <w:rPr>
                <w:noProof/>
                <w:webHidden/>
              </w:rPr>
              <w:fldChar w:fldCharType="end"/>
            </w:r>
          </w:hyperlink>
        </w:p>
        <w:p w14:paraId="36957CF5" w14:textId="643377F5" w:rsidR="004C7223" w:rsidRDefault="004C7223">
          <w:pPr>
            <w:pStyle w:val="TOC2"/>
            <w:tabs>
              <w:tab w:val="right" w:leader="dot" w:pos="9350"/>
            </w:tabs>
            <w:rPr>
              <w:rFonts w:eastAsiaTheme="minorEastAsia"/>
              <w:noProof/>
            </w:rPr>
          </w:pPr>
          <w:hyperlink w:anchor="_Toc115968519" w:history="1">
            <w:r w:rsidRPr="00490FB9">
              <w:rPr>
                <w:rStyle w:val="Hyperlink"/>
                <w:rFonts w:ascii="Arial Nova Light" w:hAnsi="Arial Nova Light"/>
                <w:i/>
                <w:iCs/>
                <w:noProof/>
              </w:rPr>
              <w:t>Section 5</w:t>
            </w:r>
            <w:r>
              <w:rPr>
                <w:noProof/>
                <w:webHidden/>
              </w:rPr>
              <w:tab/>
            </w:r>
            <w:r>
              <w:rPr>
                <w:noProof/>
                <w:webHidden/>
              </w:rPr>
              <w:fldChar w:fldCharType="begin"/>
            </w:r>
            <w:r>
              <w:rPr>
                <w:noProof/>
                <w:webHidden/>
              </w:rPr>
              <w:instrText xml:space="preserve"> PAGEREF _Toc115968519 \h </w:instrText>
            </w:r>
            <w:r>
              <w:rPr>
                <w:noProof/>
                <w:webHidden/>
              </w:rPr>
            </w:r>
            <w:r>
              <w:rPr>
                <w:noProof/>
                <w:webHidden/>
              </w:rPr>
              <w:fldChar w:fldCharType="separate"/>
            </w:r>
            <w:r>
              <w:rPr>
                <w:noProof/>
                <w:webHidden/>
              </w:rPr>
              <w:t>5</w:t>
            </w:r>
            <w:r>
              <w:rPr>
                <w:noProof/>
                <w:webHidden/>
              </w:rPr>
              <w:fldChar w:fldCharType="end"/>
            </w:r>
          </w:hyperlink>
        </w:p>
        <w:p w14:paraId="1FE7943A" w14:textId="6BDDE06B" w:rsidR="004C7223" w:rsidRDefault="004C7223">
          <w:pPr>
            <w:pStyle w:val="TOC2"/>
            <w:tabs>
              <w:tab w:val="right" w:leader="dot" w:pos="9350"/>
            </w:tabs>
            <w:rPr>
              <w:rFonts w:eastAsiaTheme="minorEastAsia"/>
              <w:noProof/>
            </w:rPr>
          </w:pPr>
          <w:hyperlink w:anchor="_Toc115968520" w:history="1">
            <w:r w:rsidRPr="00490FB9">
              <w:rPr>
                <w:rStyle w:val="Hyperlink"/>
                <w:rFonts w:ascii="Arial Nova Light" w:hAnsi="Arial Nova Light"/>
                <w:i/>
                <w:iCs/>
                <w:noProof/>
              </w:rPr>
              <w:t>Section 6</w:t>
            </w:r>
            <w:r>
              <w:rPr>
                <w:noProof/>
                <w:webHidden/>
              </w:rPr>
              <w:tab/>
            </w:r>
            <w:r>
              <w:rPr>
                <w:noProof/>
                <w:webHidden/>
              </w:rPr>
              <w:fldChar w:fldCharType="begin"/>
            </w:r>
            <w:r>
              <w:rPr>
                <w:noProof/>
                <w:webHidden/>
              </w:rPr>
              <w:instrText xml:space="preserve"> PAGEREF _Toc115968520 \h </w:instrText>
            </w:r>
            <w:r>
              <w:rPr>
                <w:noProof/>
                <w:webHidden/>
              </w:rPr>
            </w:r>
            <w:r>
              <w:rPr>
                <w:noProof/>
                <w:webHidden/>
              </w:rPr>
              <w:fldChar w:fldCharType="separate"/>
            </w:r>
            <w:r>
              <w:rPr>
                <w:noProof/>
                <w:webHidden/>
              </w:rPr>
              <w:t>5</w:t>
            </w:r>
            <w:r>
              <w:rPr>
                <w:noProof/>
                <w:webHidden/>
              </w:rPr>
              <w:fldChar w:fldCharType="end"/>
            </w:r>
          </w:hyperlink>
        </w:p>
        <w:p w14:paraId="122E4B04" w14:textId="173517A4" w:rsidR="004C7223" w:rsidRDefault="004C7223">
          <w:pPr>
            <w:pStyle w:val="TOC2"/>
            <w:tabs>
              <w:tab w:val="right" w:leader="dot" w:pos="9350"/>
            </w:tabs>
            <w:rPr>
              <w:rFonts w:eastAsiaTheme="minorEastAsia"/>
              <w:noProof/>
            </w:rPr>
          </w:pPr>
          <w:hyperlink w:anchor="_Toc115968521" w:history="1">
            <w:r w:rsidRPr="00490FB9">
              <w:rPr>
                <w:rStyle w:val="Hyperlink"/>
                <w:rFonts w:ascii="Arial Nova Light" w:hAnsi="Arial Nova Light"/>
                <w:i/>
                <w:iCs/>
                <w:noProof/>
              </w:rPr>
              <w:t>Section 7</w:t>
            </w:r>
            <w:r>
              <w:rPr>
                <w:noProof/>
                <w:webHidden/>
              </w:rPr>
              <w:tab/>
            </w:r>
            <w:r>
              <w:rPr>
                <w:noProof/>
                <w:webHidden/>
              </w:rPr>
              <w:fldChar w:fldCharType="begin"/>
            </w:r>
            <w:r>
              <w:rPr>
                <w:noProof/>
                <w:webHidden/>
              </w:rPr>
              <w:instrText xml:space="preserve"> PAGEREF _Toc115968521 \h </w:instrText>
            </w:r>
            <w:r>
              <w:rPr>
                <w:noProof/>
                <w:webHidden/>
              </w:rPr>
            </w:r>
            <w:r>
              <w:rPr>
                <w:noProof/>
                <w:webHidden/>
              </w:rPr>
              <w:fldChar w:fldCharType="separate"/>
            </w:r>
            <w:r>
              <w:rPr>
                <w:noProof/>
                <w:webHidden/>
              </w:rPr>
              <w:t>5</w:t>
            </w:r>
            <w:r>
              <w:rPr>
                <w:noProof/>
                <w:webHidden/>
              </w:rPr>
              <w:fldChar w:fldCharType="end"/>
            </w:r>
          </w:hyperlink>
        </w:p>
        <w:p w14:paraId="1500990B" w14:textId="128753CE" w:rsidR="004C7223" w:rsidRDefault="004C7223">
          <w:pPr>
            <w:pStyle w:val="TOC1"/>
            <w:rPr>
              <w:rFonts w:eastAsiaTheme="minorEastAsia"/>
              <w:noProof/>
            </w:rPr>
          </w:pPr>
          <w:hyperlink w:anchor="_Toc115968522" w:history="1">
            <w:r w:rsidRPr="00490FB9">
              <w:rPr>
                <w:rStyle w:val="Hyperlink"/>
                <w:rFonts w:ascii="Arial Nova Light" w:hAnsi="Arial Nova Light"/>
                <w:b/>
                <w:bCs/>
                <w:noProof/>
              </w:rPr>
              <w:t>Article VII: Executive Committee</w:t>
            </w:r>
            <w:r>
              <w:rPr>
                <w:noProof/>
                <w:webHidden/>
              </w:rPr>
              <w:tab/>
            </w:r>
            <w:r>
              <w:rPr>
                <w:noProof/>
                <w:webHidden/>
              </w:rPr>
              <w:fldChar w:fldCharType="begin"/>
            </w:r>
            <w:r>
              <w:rPr>
                <w:noProof/>
                <w:webHidden/>
              </w:rPr>
              <w:instrText xml:space="preserve"> PAGEREF _Toc115968522 \h </w:instrText>
            </w:r>
            <w:r>
              <w:rPr>
                <w:noProof/>
                <w:webHidden/>
              </w:rPr>
            </w:r>
            <w:r>
              <w:rPr>
                <w:noProof/>
                <w:webHidden/>
              </w:rPr>
              <w:fldChar w:fldCharType="separate"/>
            </w:r>
            <w:r>
              <w:rPr>
                <w:noProof/>
                <w:webHidden/>
              </w:rPr>
              <w:t>5</w:t>
            </w:r>
            <w:r>
              <w:rPr>
                <w:noProof/>
                <w:webHidden/>
              </w:rPr>
              <w:fldChar w:fldCharType="end"/>
            </w:r>
          </w:hyperlink>
        </w:p>
        <w:p w14:paraId="52FC0480" w14:textId="7E908BE4" w:rsidR="004C7223" w:rsidRDefault="004C7223">
          <w:pPr>
            <w:pStyle w:val="TOC2"/>
            <w:tabs>
              <w:tab w:val="right" w:leader="dot" w:pos="9350"/>
            </w:tabs>
            <w:rPr>
              <w:rFonts w:eastAsiaTheme="minorEastAsia"/>
              <w:noProof/>
            </w:rPr>
          </w:pPr>
          <w:hyperlink w:anchor="_Toc115968523" w:history="1">
            <w:r w:rsidRPr="00490FB9">
              <w:rPr>
                <w:rStyle w:val="Hyperlink"/>
                <w:rFonts w:ascii="Arial Nova Light" w:hAnsi="Arial Nova Light"/>
                <w:i/>
                <w:iCs/>
                <w:noProof/>
              </w:rPr>
              <w:t>Section 1</w:t>
            </w:r>
            <w:r>
              <w:rPr>
                <w:noProof/>
                <w:webHidden/>
              </w:rPr>
              <w:tab/>
            </w:r>
            <w:r>
              <w:rPr>
                <w:noProof/>
                <w:webHidden/>
              </w:rPr>
              <w:fldChar w:fldCharType="begin"/>
            </w:r>
            <w:r>
              <w:rPr>
                <w:noProof/>
                <w:webHidden/>
              </w:rPr>
              <w:instrText xml:space="preserve"> PAGEREF _Toc115968523 \h </w:instrText>
            </w:r>
            <w:r>
              <w:rPr>
                <w:noProof/>
                <w:webHidden/>
              </w:rPr>
            </w:r>
            <w:r>
              <w:rPr>
                <w:noProof/>
                <w:webHidden/>
              </w:rPr>
              <w:fldChar w:fldCharType="separate"/>
            </w:r>
            <w:r>
              <w:rPr>
                <w:noProof/>
                <w:webHidden/>
              </w:rPr>
              <w:t>5</w:t>
            </w:r>
            <w:r>
              <w:rPr>
                <w:noProof/>
                <w:webHidden/>
              </w:rPr>
              <w:fldChar w:fldCharType="end"/>
            </w:r>
          </w:hyperlink>
        </w:p>
        <w:p w14:paraId="2945839C" w14:textId="599EB8B1" w:rsidR="004C7223" w:rsidRDefault="004C7223">
          <w:pPr>
            <w:pStyle w:val="TOC2"/>
            <w:tabs>
              <w:tab w:val="right" w:leader="dot" w:pos="9350"/>
            </w:tabs>
            <w:rPr>
              <w:rFonts w:eastAsiaTheme="minorEastAsia"/>
              <w:noProof/>
            </w:rPr>
          </w:pPr>
          <w:hyperlink w:anchor="_Toc115968524" w:history="1">
            <w:r w:rsidRPr="00490FB9">
              <w:rPr>
                <w:rStyle w:val="Hyperlink"/>
                <w:rFonts w:ascii="Arial Nova Light" w:hAnsi="Arial Nova Light"/>
                <w:i/>
                <w:iCs/>
                <w:noProof/>
              </w:rPr>
              <w:t>Section 2</w:t>
            </w:r>
            <w:r>
              <w:rPr>
                <w:noProof/>
                <w:webHidden/>
              </w:rPr>
              <w:tab/>
            </w:r>
            <w:r>
              <w:rPr>
                <w:noProof/>
                <w:webHidden/>
              </w:rPr>
              <w:fldChar w:fldCharType="begin"/>
            </w:r>
            <w:r>
              <w:rPr>
                <w:noProof/>
                <w:webHidden/>
              </w:rPr>
              <w:instrText xml:space="preserve"> PAGEREF _Toc115968524 \h </w:instrText>
            </w:r>
            <w:r>
              <w:rPr>
                <w:noProof/>
                <w:webHidden/>
              </w:rPr>
            </w:r>
            <w:r>
              <w:rPr>
                <w:noProof/>
                <w:webHidden/>
              </w:rPr>
              <w:fldChar w:fldCharType="separate"/>
            </w:r>
            <w:r>
              <w:rPr>
                <w:noProof/>
                <w:webHidden/>
              </w:rPr>
              <w:t>5</w:t>
            </w:r>
            <w:r>
              <w:rPr>
                <w:noProof/>
                <w:webHidden/>
              </w:rPr>
              <w:fldChar w:fldCharType="end"/>
            </w:r>
          </w:hyperlink>
        </w:p>
        <w:p w14:paraId="6AD6BABB" w14:textId="68641F73" w:rsidR="004C7223" w:rsidRDefault="004C7223">
          <w:pPr>
            <w:pStyle w:val="TOC2"/>
            <w:tabs>
              <w:tab w:val="right" w:leader="dot" w:pos="9350"/>
            </w:tabs>
            <w:rPr>
              <w:rFonts w:eastAsiaTheme="minorEastAsia"/>
              <w:noProof/>
            </w:rPr>
          </w:pPr>
          <w:hyperlink w:anchor="_Toc115968525" w:history="1">
            <w:r w:rsidRPr="00490FB9">
              <w:rPr>
                <w:rStyle w:val="Hyperlink"/>
                <w:rFonts w:ascii="Arial Nova Light" w:hAnsi="Arial Nova Light"/>
                <w:i/>
                <w:iCs/>
                <w:noProof/>
              </w:rPr>
              <w:t>Section 3</w:t>
            </w:r>
            <w:r>
              <w:rPr>
                <w:noProof/>
                <w:webHidden/>
              </w:rPr>
              <w:tab/>
            </w:r>
            <w:r>
              <w:rPr>
                <w:noProof/>
                <w:webHidden/>
              </w:rPr>
              <w:fldChar w:fldCharType="begin"/>
            </w:r>
            <w:r>
              <w:rPr>
                <w:noProof/>
                <w:webHidden/>
              </w:rPr>
              <w:instrText xml:space="preserve"> PAGEREF _Toc115968525 \h </w:instrText>
            </w:r>
            <w:r>
              <w:rPr>
                <w:noProof/>
                <w:webHidden/>
              </w:rPr>
            </w:r>
            <w:r>
              <w:rPr>
                <w:noProof/>
                <w:webHidden/>
              </w:rPr>
              <w:fldChar w:fldCharType="separate"/>
            </w:r>
            <w:r>
              <w:rPr>
                <w:noProof/>
                <w:webHidden/>
              </w:rPr>
              <w:t>5</w:t>
            </w:r>
            <w:r>
              <w:rPr>
                <w:noProof/>
                <w:webHidden/>
              </w:rPr>
              <w:fldChar w:fldCharType="end"/>
            </w:r>
          </w:hyperlink>
        </w:p>
        <w:p w14:paraId="4AC68794" w14:textId="1A637781" w:rsidR="004C7223" w:rsidRDefault="004C7223">
          <w:pPr>
            <w:pStyle w:val="TOC1"/>
            <w:rPr>
              <w:rFonts w:eastAsiaTheme="minorEastAsia"/>
              <w:noProof/>
            </w:rPr>
          </w:pPr>
          <w:hyperlink w:anchor="_Toc115968526" w:history="1">
            <w:r w:rsidRPr="00490FB9">
              <w:rPr>
                <w:rStyle w:val="Hyperlink"/>
                <w:rFonts w:ascii="Arial Nova Light" w:hAnsi="Arial Nova Light"/>
                <w:b/>
                <w:bCs/>
                <w:noProof/>
              </w:rPr>
              <w:t>Article VIII: Standing and Special Committees</w:t>
            </w:r>
            <w:r>
              <w:rPr>
                <w:noProof/>
                <w:webHidden/>
              </w:rPr>
              <w:tab/>
            </w:r>
            <w:r>
              <w:rPr>
                <w:noProof/>
                <w:webHidden/>
              </w:rPr>
              <w:fldChar w:fldCharType="begin"/>
            </w:r>
            <w:r>
              <w:rPr>
                <w:noProof/>
                <w:webHidden/>
              </w:rPr>
              <w:instrText xml:space="preserve"> PAGEREF _Toc115968526 \h </w:instrText>
            </w:r>
            <w:r>
              <w:rPr>
                <w:noProof/>
                <w:webHidden/>
              </w:rPr>
            </w:r>
            <w:r>
              <w:rPr>
                <w:noProof/>
                <w:webHidden/>
              </w:rPr>
              <w:fldChar w:fldCharType="separate"/>
            </w:r>
            <w:r>
              <w:rPr>
                <w:noProof/>
                <w:webHidden/>
              </w:rPr>
              <w:t>5</w:t>
            </w:r>
            <w:r>
              <w:rPr>
                <w:noProof/>
                <w:webHidden/>
              </w:rPr>
              <w:fldChar w:fldCharType="end"/>
            </w:r>
          </w:hyperlink>
        </w:p>
        <w:p w14:paraId="3D4C051E" w14:textId="0A7455F1" w:rsidR="004C7223" w:rsidRDefault="004C7223">
          <w:pPr>
            <w:pStyle w:val="TOC2"/>
            <w:tabs>
              <w:tab w:val="right" w:leader="dot" w:pos="9350"/>
            </w:tabs>
            <w:rPr>
              <w:rFonts w:eastAsiaTheme="minorEastAsia"/>
              <w:noProof/>
            </w:rPr>
          </w:pPr>
          <w:hyperlink w:anchor="_Toc115968527" w:history="1">
            <w:r w:rsidRPr="00490FB9">
              <w:rPr>
                <w:rStyle w:val="Hyperlink"/>
                <w:rFonts w:ascii="Arial Nova Light" w:hAnsi="Arial Nova Light"/>
                <w:i/>
                <w:iCs/>
                <w:noProof/>
              </w:rPr>
              <w:t>Section 1</w:t>
            </w:r>
            <w:r>
              <w:rPr>
                <w:noProof/>
                <w:webHidden/>
              </w:rPr>
              <w:tab/>
            </w:r>
            <w:r>
              <w:rPr>
                <w:noProof/>
                <w:webHidden/>
              </w:rPr>
              <w:fldChar w:fldCharType="begin"/>
            </w:r>
            <w:r>
              <w:rPr>
                <w:noProof/>
                <w:webHidden/>
              </w:rPr>
              <w:instrText xml:space="preserve"> PAGEREF _Toc115968527 \h </w:instrText>
            </w:r>
            <w:r>
              <w:rPr>
                <w:noProof/>
                <w:webHidden/>
              </w:rPr>
            </w:r>
            <w:r>
              <w:rPr>
                <w:noProof/>
                <w:webHidden/>
              </w:rPr>
              <w:fldChar w:fldCharType="separate"/>
            </w:r>
            <w:r>
              <w:rPr>
                <w:noProof/>
                <w:webHidden/>
              </w:rPr>
              <w:t>5</w:t>
            </w:r>
            <w:r>
              <w:rPr>
                <w:noProof/>
                <w:webHidden/>
              </w:rPr>
              <w:fldChar w:fldCharType="end"/>
            </w:r>
          </w:hyperlink>
        </w:p>
        <w:p w14:paraId="286D2D43" w14:textId="299AA903" w:rsidR="004C7223" w:rsidRDefault="004C7223">
          <w:pPr>
            <w:pStyle w:val="TOC2"/>
            <w:tabs>
              <w:tab w:val="right" w:leader="dot" w:pos="9350"/>
            </w:tabs>
            <w:rPr>
              <w:rFonts w:eastAsiaTheme="minorEastAsia"/>
              <w:noProof/>
            </w:rPr>
          </w:pPr>
          <w:hyperlink w:anchor="_Toc115968528" w:history="1">
            <w:r w:rsidRPr="00490FB9">
              <w:rPr>
                <w:rStyle w:val="Hyperlink"/>
                <w:rFonts w:ascii="Arial Nova Light" w:hAnsi="Arial Nova Light"/>
                <w:i/>
                <w:iCs/>
                <w:noProof/>
              </w:rPr>
              <w:t>Section 2</w:t>
            </w:r>
            <w:r>
              <w:rPr>
                <w:noProof/>
                <w:webHidden/>
              </w:rPr>
              <w:tab/>
            </w:r>
            <w:r>
              <w:rPr>
                <w:noProof/>
                <w:webHidden/>
              </w:rPr>
              <w:fldChar w:fldCharType="begin"/>
            </w:r>
            <w:r>
              <w:rPr>
                <w:noProof/>
                <w:webHidden/>
              </w:rPr>
              <w:instrText xml:space="preserve"> PAGEREF _Toc115968528 \h </w:instrText>
            </w:r>
            <w:r>
              <w:rPr>
                <w:noProof/>
                <w:webHidden/>
              </w:rPr>
            </w:r>
            <w:r>
              <w:rPr>
                <w:noProof/>
                <w:webHidden/>
              </w:rPr>
              <w:fldChar w:fldCharType="separate"/>
            </w:r>
            <w:r>
              <w:rPr>
                <w:noProof/>
                <w:webHidden/>
              </w:rPr>
              <w:t>5</w:t>
            </w:r>
            <w:r>
              <w:rPr>
                <w:noProof/>
                <w:webHidden/>
              </w:rPr>
              <w:fldChar w:fldCharType="end"/>
            </w:r>
          </w:hyperlink>
        </w:p>
        <w:p w14:paraId="7F6E2340" w14:textId="44E48B5B" w:rsidR="004C7223" w:rsidRDefault="004C7223">
          <w:pPr>
            <w:pStyle w:val="TOC2"/>
            <w:tabs>
              <w:tab w:val="right" w:leader="dot" w:pos="9350"/>
            </w:tabs>
            <w:rPr>
              <w:rFonts w:eastAsiaTheme="minorEastAsia"/>
              <w:noProof/>
            </w:rPr>
          </w:pPr>
          <w:hyperlink w:anchor="_Toc115968529" w:history="1">
            <w:r w:rsidRPr="00490FB9">
              <w:rPr>
                <w:rStyle w:val="Hyperlink"/>
                <w:rFonts w:ascii="Arial Nova Light" w:hAnsi="Arial Nova Light"/>
                <w:i/>
                <w:iCs/>
                <w:noProof/>
              </w:rPr>
              <w:t>Section 3</w:t>
            </w:r>
            <w:r>
              <w:rPr>
                <w:noProof/>
                <w:webHidden/>
              </w:rPr>
              <w:tab/>
            </w:r>
            <w:r>
              <w:rPr>
                <w:noProof/>
                <w:webHidden/>
              </w:rPr>
              <w:fldChar w:fldCharType="begin"/>
            </w:r>
            <w:r>
              <w:rPr>
                <w:noProof/>
                <w:webHidden/>
              </w:rPr>
              <w:instrText xml:space="preserve"> PAGEREF _Toc115968529 \h </w:instrText>
            </w:r>
            <w:r>
              <w:rPr>
                <w:noProof/>
                <w:webHidden/>
              </w:rPr>
            </w:r>
            <w:r>
              <w:rPr>
                <w:noProof/>
                <w:webHidden/>
              </w:rPr>
              <w:fldChar w:fldCharType="separate"/>
            </w:r>
            <w:r>
              <w:rPr>
                <w:noProof/>
                <w:webHidden/>
              </w:rPr>
              <w:t>5</w:t>
            </w:r>
            <w:r>
              <w:rPr>
                <w:noProof/>
                <w:webHidden/>
              </w:rPr>
              <w:fldChar w:fldCharType="end"/>
            </w:r>
          </w:hyperlink>
        </w:p>
        <w:p w14:paraId="3F4B4C21" w14:textId="164D6B87" w:rsidR="004C7223" w:rsidRDefault="004C7223">
          <w:pPr>
            <w:pStyle w:val="TOC1"/>
            <w:rPr>
              <w:rFonts w:eastAsiaTheme="minorEastAsia"/>
              <w:noProof/>
            </w:rPr>
          </w:pPr>
          <w:hyperlink w:anchor="_Toc115968530" w:history="1">
            <w:r w:rsidRPr="00490FB9">
              <w:rPr>
                <w:rStyle w:val="Hyperlink"/>
                <w:rFonts w:ascii="Arial Nova Light" w:hAnsi="Arial Nova Light"/>
                <w:b/>
                <w:bCs/>
                <w:noProof/>
              </w:rPr>
              <w:t>Article IX: Meetings</w:t>
            </w:r>
            <w:r>
              <w:rPr>
                <w:noProof/>
                <w:webHidden/>
              </w:rPr>
              <w:tab/>
            </w:r>
            <w:r>
              <w:rPr>
                <w:noProof/>
                <w:webHidden/>
              </w:rPr>
              <w:fldChar w:fldCharType="begin"/>
            </w:r>
            <w:r>
              <w:rPr>
                <w:noProof/>
                <w:webHidden/>
              </w:rPr>
              <w:instrText xml:space="preserve"> PAGEREF _Toc115968530 \h </w:instrText>
            </w:r>
            <w:r>
              <w:rPr>
                <w:noProof/>
                <w:webHidden/>
              </w:rPr>
            </w:r>
            <w:r>
              <w:rPr>
                <w:noProof/>
                <w:webHidden/>
              </w:rPr>
              <w:fldChar w:fldCharType="separate"/>
            </w:r>
            <w:r>
              <w:rPr>
                <w:noProof/>
                <w:webHidden/>
              </w:rPr>
              <w:t>5</w:t>
            </w:r>
            <w:r>
              <w:rPr>
                <w:noProof/>
                <w:webHidden/>
              </w:rPr>
              <w:fldChar w:fldCharType="end"/>
            </w:r>
          </w:hyperlink>
        </w:p>
        <w:p w14:paraId="46B46DD2" w14:textId="6CD6C524" w:rsidR="004C7223" w:rsidRDefault="004C7223">
          <w:pPr>
            <w:pStyle w:val="TOC2"/>
            <w:tabs>
              <w:tab w:val="right" w:leader="dot" w:pos="9350"/>
            </w:tabs>
            <w:rPr>
              <w:rFonts w:eastAsiaTheme="minorEastAsia"/>
              <w:noProof/>
            </w:rPr>
          </w:pPr>
          <w:hyperlink w:anchor="_Toc115968531" w:history="1">
            <w:r w:rsidRPr="00490FB9">
              <w:rPr>
                <w:rStyle w:val="Hyperlink"/>
                <w:rFonts w:ascii="Arial Nova Light" w:hAnsi="Arial Nova Light"/>
                <w:i/>
                <w:iCs/>
                <w:noProof/>
              </w:rPr>
              <w:t>Section 1</w:t>
            </w:r>
            <w:r>
              <w:rPr>
                <w:noProof/>
                <w:webHidden/>
              </w:rPr>
              <w:tab/>
            </w:r>
            <w:r>
              <w:rPr>
                <w:noProof/>
                <w:webHidden/>
              </w:rPr>
              <w:fldChar w:fldCharType="begin"/>
            </w:r>
            <w:r>
              <w:rPr>
                <w:noProof/>
                <w:webHidden/>
              </w:rPr>
              <w:instrText xml:space="preserve"> PAGEREF _Toc115968531 \h </w:instrText>
            </w:r>
            <w:r>
              <w:rPr>
                <w:noProof/>
                <w:webHidden/>
              </w:rPr>
            </w:r>
            <w:r>
              <w:rPr>
                <w:noProof/>
                <w:webHidden/>
              </w:rPr>
              <w:fldChar w:fldCharType="separate"/>
            </w:r>
            <w:r>
              <w:rPr>
                <w:noProof/>
                <w:webHidden/>
              </w:rPr>
              <w:t>5</w:t>
            </w:r>
            <w:r>
              <w:rPr>
                <w:noProof/>
                <w:webHidden/>
              </w:rPr>
              <w:fldChar w:fldCharType="end"/>
            </w:r>
          </w:hyperlink>
        </w:p>
        <w:p w14:paraId="12E5F758" w14:textId="613373E5" w:rsidR="004C7223" w:rsidRDefault="004C7223">
          <w:pPr>
            <w:pStyle w:val="TOC2"/>
            <w:tabs>
              <w:tab w:val="right" w:leader="dot" w:pos="9350"/>
            </w:tabs>
            <w:rPr>
              <w:rFonts w:eastAsiaTheme="minorEastAsia"/>
              <w:noProof/>
            </w:rPr>
          </w:pPr>
          <w:hyperlink w:anchor="_Toc115968532" w:history="1">
            <w:r w:rsidRPr="00490FB9">
              <w:rPr>
                <w:rStyle w:val="Hyperlink"/>
                <w:rFonts w:ascii="Arial Nova Light" w:hAnsi="Arial Nova Light"/>
                <w:i/>
                <w:iCs/>
                <w:noProof/>
              </w:rPr>
              <w:t>Section 2</w:t>
            </w:r>
            <w:r>
              <w:rPr>
                <w:noProof/>
                <w:webHidden/>
              </w:rPr>
              <w:tab/>
            </w:r>
            <w:r>
              <w:rPr>
                <w:noProof/>
                <w:webHidden/>
              </w:rPr>
              <w:fldChar w:fldCharType="begin"/>
            </w:r>
            <w:r>
              <w:rPr>
                <w:noProof/>
                <w:webHidden/>
              </w:rPr>
              <w:instrText xml:space="preserve"> PAGEREF _Toc115968532 \h </w:instrText>
            </w:r>
            <w:r>
              <w:rPr>
                <w:noProof/>
                <w:webHidden/>
              </w:rPr>
            </w:r>
            <w:r>
              <w:rPr>
                <w:noProof/>
                <w:webHidden/>
              </w:rPr>
              <w:fldChar w:fldCharType="separate"/>
            </w:r>
            <w:r>
              <w:rPr>
                <w:noProof/>
                <w:webHidden/>
              </w:rPr>
              <w:t>6</w:t>
            </w:r>
            <w:r>
              <w:rPr>
                <w:noProof/>
                <w:webHidden/>
              </w:rPr>
              <w:fldChar w:fldCharType="end"/>
            </w:r>
          </w:hyperlink>
        </w:p>
        <w:p w14:paraId="1B4EAD95" w14:textId="2867BE82" w:rsidR="004C7223" w:rsidRDefault="004C7223">
          <w:pPr>
            <w:pStyle w:val="TOC2"/>
            <w:tabs>
              <w:tab w:val="right" w:leader="dot" w:pos="9350"/>
            </w:tabs>
            <w:rPr>
              <w:rFonts w:eastAsiaTheme="minorEastAsia"/>
              <w:noProof/>
            </w:rPr>
          </w:pPr>
          <w:hyperlink w:anchor="_Toc115968533" w:history="1">
            <w:r w:rsidRPr="00490FB9">
              <w:rPr>
                <w:rStyle w:val="Hyperlink"/>
                <w:rFonts w:ascii="Arial Nova Light" w:hAnsi="Arial Nova Light"/>
                <w:i/>
                <w:iCs/>
                <w:noProof/>
              </w:rPr>
              <w:t>Section 3</w:t>
            </w:r>
            <w:r>
              <w:rPr>
                <w:noProof/>
                <w:webHidden/>
              </w:rPr>
              <w:tab/>
            </w:r>
            <w:r>
              <w:rPr>
                <w:noProof/>
                <w:webHidden/>
              </w:rPr>
              <w:fldChar w:fldCharType="begin"/>
            </w:r>
            <w:r>
              <w:rPr>
                <w:noProof/>
                <w:webHidden/>
              </w:rPr>
              <w:instrText xml:space="preserve"> PAGEREF _Toc115968533 \h </w:instrText>
            </w:r>
            <w:r>
              <w:rPr>
                <w:noProof/>
                <w:webHidden/>
              </w:rPr>
            </w:r>
            <w:r>
              <w:rPr>
                <w:noProof/>
                <w:webHidden/>
              </w:rPr>
              <w:fldChar w:fldCharType="separate"/>
            </w:r>
            <w:r>
              <w:rPr>
                <w:noProof/>
                <w:webHidden/>
              </w:rPr>
              <w:t>6</w:t>
            </w:r>
            <w:r>
              <w:rPr>
                <w:noProof/>
                <w:webHidden/>
              </w:rPr>
              <w:fldChar w:fldCharType="end"/>
            </w:r>
          </w:hyperlink>
        </w:p>
        <w:p w14:paraId="3465F2F7" w14:textId="6C753390" w:rsidR="004C7223" w:rsidRDefault="004C7223">
          <w:pPr>
            <w:pStyle w:val="TOC1"/>
            <w:rPr>
              <w:rFonts w:eastAsiaTheme="minorEastAsia"/>
              <w:noProof/>
            </w:rPr>
          </w:pPr>
          <w:hyperlink w:anchor="_Toc115968534" w:history="1">
            <w:r w:rsidRPr="00490FB9">
              <w:rPr>
                <w:rStyle w:val="Hyperlink"/>
                <w:rFonts w:ascii="Arial Nova Light" w:hAnsi="Arial Nova Light"/>
                <w:b/>
                <w:bCs/>
                <w:noProof/>
              </w:rPr>
              <w:t>Article X: Parliamentary Authority</w:t>
            </w:r>
            <w:r>
              <w:rPr>
                <w:noProof/>
                <w:webHidden/>
              </w:rPr>
              <w:tab/>
            </w:r>
            <w:r>
              <w:rPr>
                <w:noProof/>
                <w:webHidden/>
              </w:rPr>
              <w:fldChar w:fldCharType="begin"/>
            </w:r>
            <w:r>
              <w:rPr>
                <w:noProof/>
                <w:webHidden/>
              </w:rPr>
              <w:instrText xml:space="preserve"> PAGEREF _Toc115968534 \h </w:instrText>
            </w:r>
            <w:r>
              <w:rPr>
                <w:noProof/>
                <w:webHidden/>
              </w:rPr>
            </w:r>
            <w:r>
              <w:rPr>
                <w:noProof/>
                <w:webHidden/>
              </w:rPr>
              <w:fldChar w:fldCharType="separate"/>
            </w:r>
            <w:r>
              <w:rPr>
                <w:noProof/>
                <w:webHidden/>
              </w:rPr>
              <w:t>6</w:t>
            </w:r>
            <w:r>
              <w:rPr>
                <w:noProof/>
                <w:webHidden/>
              </w:rPr>
              <w:fldChar w:fldCharType="end"/>
            </w:r>
          </w:hyperlink>
        </w:p>
        <w:p w14:paraId="4626AC4C" w14:textId="6B8C357B" w:rsidR="004C7223" w:rsidRDefault="004C7223">
          <w:pPr>
            <w:pStyle w:val="TOC1"/>
            <w:rPr>
              <w:rFonts w:eastAsiaTheme="minorEastAsia"/>
              <w:noProof/>
            </w:rPr>
          </w:pPr>
          <w:hyperlink w:anchor="_Toc115968535" w:history="1">
            <w:r w:rsidRPr="00490FB9">
              <w:rPr>
                <w:rStyle w:val="Hyperlink"/>
                <w:rFonts w:ascii="Arial Nova Light" w:hAnsi="Arial Nova Light"/>
                <w:b/>
                <w:bCs/>
                <w:noProof/>
              </w:rPr>
              <w:t>Article XI: Amendments</w:t>
            </w:r>
            <w:r>
              <w:rPr>
                <w:noProof/>
                <w:webHidden/>
              </w:rPr>
              <w:tab/>
            </w:r>
            <w:r>
              <w:rPr>
                <w:noProof/>
                <w:webHidden/>
              </w:rPr>
              <w:fldChar w:fldCharType="begin"/>
            </w:r>
            <w:r>
              <w:rPr>
                <w:noProof/>
                <w:webHidden/>
              </w:rPr>
              <w:instrText xml:space="preserve"> PAGEREF _Toc115968535 \h </w:instrText>
            </w:r>
            <w:r>
              <w:rPr>
                <w:noProof/>
                <w:webHidden/>
              </w:rPr>
            </w:r>
            <w:r>
              <w:rPr>
                <w:noProof/>
                <w:webHidden/>
              </w:rPr>
              <w:fldChar w:fldCharType="separate"/>
            </w:r>
            <w:r>
              <w:rPr>
                <w:noProof/>
                <w:webHidden/>
              </w:rPr>
              <w:t>7</w:t>
            </w:r>
            <w:r>
              <w:rPr>
                <w:noProof/>
                <w:webHidden/>
              </w:rPr>
              <w:fldChar w:fldCharType="end"/>
            </w:r>
          </w:hyperlink>
        </w:p>
        <w:p w14:paraId="54ACACC9" w14:textId="7EE55F4F" w:rsidR="004C7223" w:rsidRDefault="004C7223">
          <w:pPr>
            <w:pStyle w:val="TOC2"/>
            <w:tabs>
              <w:tab w:val="right" w:leader="dot" w:pos="9350"/>
            </w:tabs>
            <w:rPr>
              <w:rFonts w:eastAsiaTheme="minorEastAsia"/>
              <w:noProof/>
            </w:rPr>
          </w:pPr>
          <w:hyperlink w:anchor="_Toc115968536" w:history="1">
            <w:r w:rsidRPr="00490FB9">
              <w:rPr>
                <w:rStyle w:val="Hyperlink"/>
                <w:rFonts w:ascii="Arial Nova Light" w:hAnsi="Arial Nova Light"/>
                <w:i/>
                <w:iCs/>
                <w:noProof/>
              </w:rPr>
              <w:t>Section 1</w:t>
            </w:r>
            <w:r>
              <w:rPr>
                <w:noProof/>
                <w:webHidden/>
              </w:rPr>
              <w:tab/>
            </w:r>
            <w:r>
              <w:rPr>
                <w:noProof/>
                <w:webHidden/>
              </w:rPr>
              <w:fldChar w:fldCharType="begin"/>
            </w:r>
            <w:r>
              <w:rPr>
                <w:noProof/>
                <w:webHidden/>
              </w:rPr>
              <w:instrText xml:space="preserve"> PAGEREF _Toc115968536 \h </w:instrText>
            </w:r>
            <w:r>
              <w:rPr>
                <w:noProof/>
                <w:webHidden/>
              </w:rPr>
            </w:r>
            <w:r>
              <w:rPr>
                <w:noProof/>
                <w:webHidden/>
              </w:rPr>
              <w:fldChar w:fldCharType="separate"/>
            </w:r>
            <w:r>
              <w:rPr>
                <w:noProof/>
                <w:webHidden/>
              </w:rPr>
              <w:t>7</w:t>
            </w:r>
            <w:r>
              <w:rPr>
                <w:noProof/>
                <w:webHidden/>
              </w:rPr>
              <w:fldChar w:fldCharType="end"/>
            </w:r>
          </w:hyperlink>
        </w:p>
        <w:p w14:paraId="7F6D784D" w14:textId="5DF9A9D4" w:rsidR="004C7223" w:rsidRDefault="004C7223">
          <w:pPr>
            <w:pStyle w:val="TOC2"/>
            <w:tabs>
              <w:tab w:val="right" w:leader="dot" w:pos="9350"/>
            </w:tabs>
            <w:rPr>
              <w:rFonts w:eastAsiaTheme="minorEastAsia"/>
              <w:noProof/>
            </w:rPr>
          </w:pPr>
          <w:hyperlink w:anchor="_Toc115968537" w:history="1">
            <w:r w:rsidRPr="00490FB9">
              <w:rPr>
                <w:rStyle w:val="Hyperlink"/>
                <w:rFonts w:ascii="Arial Nova Light" w:hAnsi="Arial Nova Light"/>
                <w:i/>
                <w:iCs/>
                <w:noProof/>
              </w:rPr>
              <w:t>Section 2</w:t>
            </w:r>
            <w:r>
              <w:rPr>
                <w:noProof/>
                <w:webHidden/>
              </w:rPr>
              <w:tab/>
            </w:r>
            <w:r>
              <w:rPr>
                <w:noProof/>
                <w:webHidden/>
              </w:rPr>
              <w:fldChar w:fldCharType="begin"/>
            </w:r>
            <w:r>
              <w:rPr>
                <w:noProof/>
                <w:webHidden/>
              </w:rPr>
              <w:instrText xml:space="preserve"> PAGEREF _Toc115968537 \h </w:instrText>
            </w:r>
            <w:r>
              <w:rPr>
                <w:noProof/>
                <w:webHidden/>
              </w:rPr>
            </w:r>
            <w:r>
              <w:rPr>
                <w:noProof/>
                <w:webHidden/>
              </w:rPr>
              <w:fldChar w:fldCharType="separate"/>
            </w:r>
            <w:r>
              <w:rPr>
                <w:noProof/>
                <w:webHidden/>
              </w:rPr>
              <w:t>7</w:t>
            </w:r>
            <w:r>
              <w:rPr>
                <w:noProof/>
                <w:webHidden/>
              </w:rPr>
              <w:fldChar w:fldCharType="end"/>
            </w:r>
          </w:hyperlink>
        </w:p>
        <w:p w14:paraId="25AD27A6" w14:textId="327A2D06" w:rsidR="004C7223" w:rsidRDefault="004C7223">
          <w:pPr>
            <w:pStyle w:val="TOC2"/>
            <w:tabs>
              <w:tab w:val="right" w:leader="dot" w:pos="9350"/>
            </w:tabs>
            <w:rPr>
              <w:rFonts w:eastAsiaTheme="minorEastAsia"/>
              <w:noProof/>
            </w:rPr>
          </w:pPr>
          <w:hyperlink w:anchor="_Toc115968538" w:history="1">
            <w:r w:rsidRPr="00490FB9">
              <w:rPr>
                <w:rStyle w:val="Hyperlink"/>
                <w:rFonts w:ascii="Arial Nova Light" w:hAnsi="Arial Nova Light"/>
                <w:i/>
                <w:iCs/>
                <w:noProof/>
              </w:rPr>
              <w:t>Section 3</w:t>
            </w:r>
            <w:r>
              <w:rPr>
                <w:noProof/>
                <w:webHidden/>
              </w:rPr>
              <w:tab/>
            </w:r>
            <w:r>
              <w:rPr>
                <w:noProof/>
                <w:webHidden/>
              </w:rPr>
              <w:fldChar w:fldCharType="begin"/>
            </w:r>
            <w:r>
              <w:rPr>
                <w:noProof/>
                <w:webHidden/>
              </w:rPr>
              <w:instrText xml:space="preserve"> PAGEREF _Toc115968538 \h </w:instrText>
            </w:r>
            <w:r>
              <w:rPr>
                <w:noProof/>
                <w:webHidden/>
              </w:rPr>
            </w:r>
            <w:r>
              <w:rPr>
                <w:noProof/>
                <w:webHidden/>
              </w:rPr>
              <w:fldChar w:fldCharType="separate"/>
            </w:r>
            <w:r>
              <w:rPr>
                <w:noProof/>
                <w:webHidden/>
              </w:rPr>
              <w:t>7</w:t>
            </w:r>
            <w:r>
              <w:rPr>
                <w:noProof/>
                <w:webHidden/>
              </w:rPr>
              <w:fldChar w:fldCharType="end"/>
            </w:r>
          </w:hyperlink>
        </w:p>
        <w:p w14:paraId="7ED6C093" w14:textId="1A42AE94" w:rsidR="004C7223" w:rsidRDefault="004C7223">
          <w:pPr>
            <w:pStyle w:val="TOC1"/>
            <w:rPr>
              <w:rFonts w:eastAsiaTheme="minorEastAsia"/>
              <w:noProof/>
            </w:rPr>
          </w:pPr>
          <w:hyperlink w:anchor="_Toc115968539" w:history="1">
            <w:r w:rsidRPr="00490FB9">
              <w:rPr>
                <w:rStyle w:val="Hyperlink"/>
                <w:rFonts w:ascii="Arial Nova Light" w:hAnsi="Arial Nova Light"/>
                <w:b/>
                <w:bCs/>
                <w:noProof/>
              </w:rPr>
              <w:t>Article XII: Annual Requirements</w:t>
            </w:r>
            <w:r>
              <w:rPr>
                <w:noProof/>
                <w:webHidden/>
              </w:rPr>
              <w:tab/>
            </w:r>
            <w:r>
              <w:rPr>
                <w:noProof/>
                <w:webHidden/>
              </w:rPr>
              <w:fldChar w:fldCharType="begin"/>
            </w:r>
            <w:r>
              <w:rPr>
                <w:noProof/>
                <w:webHidden/>
              </w:rPr>
              <w:instrText xml:space="preserve"> PAGEREF _Toc115968539 \h </w:instrText>
            </w:r>
            <w:r>
              <w:rPr>
                <w:noProof/>
                <w:webHidden/>
              </w:rPr>
            </w:r>
            <w:r>
              <w:rPr>
                <w:noProof/>
                <w:webHidden/>
              </w:rPr>
              <w:fldChar w:fldCharType="separate"/>
            </w:r>
            <w:r>
              <w:rPr>
                <w:noProof/>
                <w:webHidden/>
              </w:rPr>
              <w:t>7</w:t>
            </w:r>
            <w:r>
              <w:rPr>
                <w:noProof/>
                <w:webHidden/>
              </w:rPr>
              <w:fldChar w:fldCharType="end"/>
            </w:r>
          </w:hyperlink>
        </w:p>
        <w:p w14:paraId="0FA6CD3A" w14:textId="25CBE64D" w:rsidR="004C7223" w:rsidRDefault="004C7223">
          <w:pPr>
            <w:pStyle w:val="TOC1"/>
            <w:rPr>
              <w:rFonts w:eastAsiaTheme="minorEastAsia"/>
              <w:noProof/>
            </w:rPr>
          </w:pPr>
          <w:hyperlink w:anchor="_Toc115968540" w:history="1">
            <w:r w:rsidRPr="00490FB9">
              <w:rPr>
                <w:rStyle w:val="Hyperlink"/>
                <w:rFonts w:ascii="Arial Nova Light" w:hAnsi="Arial Nova Light"/>
                <w:b/>
                <w:bCs/>
                <w:noProof/>
              </w:rPr>
              <w:t>Article XIII: Appeals and Due Process</w:t>
            </w:r>
            <w:r>
              <w:rPr>
                <w:noProof/>
                <w:webHidden/>
              </w:rPr>
              <w:tab/>
            </w:r>
            <w:r>
              <w:rPr>
                <w:noProof/>
                <w:webHidden/>
              </w:rPr>
              <w:fldChar w:fldCharType="begin"/>
            </w:r>
            <w:r>
              <w:rPr>
                <w:noProof/>
                <w:webHidden/>
              </w:rPr>
              <w:instrText xml:space="preserve"> PAGEREF _Toc115968540 \h </w:instrText>
            </w:r>
            <w:r>
              <w:rPr>
                <w:noProof/>
                <w:webHidden/>
              </w:rPr>
            </w:r>
            <w:r>
              <w:rPr>
                <w:noProof/>
                <w:webHidden/>
              </w:rPr>
              <w:fldChar w:fldCharType="separate"/>
            </w:r>
            <w:r>
              <w:rPr>
                <w:noProof/>
                <w:webHidden/>
              </w:rPr>
              <w:t>7</w:t>
            </w:r>
            <w:r>
              <w:rPr>
                <w:noProof/>
                <w:webHidden/>
              </w:rPr>
              <w:fldChar w:fldCharType="end"/>
            </w:r>
          </w:hyperlink>
        </w:p>
        <w:p w14:paraId="0D1BED6F" w14:textId="7F0CDDAF" w:rsidR="004C7223" w:rsidRDefault="004C7223">
          <w:pPr>
            <w:pStyle w:val="TOC2"/>
            <w:tabs>
              <w:tab w:val="right" w:leader="dot" w:pos="9350"/>
            </w:tabs>
            <w:rPr>
              <w:rFonts w:eastAsiaTheme="minorEastAsia"/>
              <w:noProof/>
            </w:rPr>
          </w:pPr>
          <w:hyperlink w:anchor="_Toc115968541" w:history="1">
            <w:r w:rsidRPr="00490FB9">
              <w:rPr>
                <w:rStyle w:val="Hyperlink"/>
                <w:rFonts w:ascii="Arial Nova Light" w:hAnsi="Arial Nova Light"/>
                <w:i/>
                <w:iCs/>
                <w:noProof/>
              </w:rPr>
              <w:t>Section 1</w:t>
            </w:r>
            <w:r>
              <w:rPr>
                <w:noProof/>
                <w:webHidden/>
              </w:rPr>
              <w:tab/>
            </w:r>
            <w:r>
              <w:rPr>
                <w:noProof/>
                <w:webHidden/>
              </w:rPr>
              <w:fldChar w:fldCharType="begin"/>
            </w:r>
            <w:r>
              <w:rPr>
                <w:noProof/>
                <w:webHidden/>
              </w:rPr>
              <w:instrText xml:space="preserve"> PAGEREF _Toc115968541 \h </w:instrText>
            </w:r>
            <w:r>
              <w:rPr>
                <w:noProof/>
                <w:webHidden/>
              </w:rPr>
            </w:r>
            <w:r>
              <w:rPr>
                <w:noProof/>
                <w:webHidden/>
              </w:rPr>
              <w:fldChar w:fldCharType="separate"/>
            </w:r>
            <w:r>
              <w:rPr>
                <w:noProof/>
                <w:webHidden/>
              </w:rPr>
              <w:t>7</w:t>
            </w:r>
            <w:r>
              <w:rPr>
                <w:noProof/>
                <w:webHidden/>
              </w:rPr>
              <w:fldChar w:fldCharType="end"/>
            </w:r>
          </w:hyperlink>
        </w:p>
        <w:p w14:paraId="03707A1E" w14:textId="7193C177" w:rsidR="004C7223" w:rsidRDefault="004C7223">
          <w:pPr>
            <w:pStyle w:val="TOC2"/>
            <w:tabs>
              <w:tab w:val="right" w:leader="dot" w:pos="9350"/>
            </w:tabs>
            <w:rPr>
              <w:rFonts w:eastAsiaTheme="minorEastAsia"/>
              <w:noProof/>
            </w:rPr>
          </w:pPr>
          <w:hyperlink w:anchor="_Toc115968542" w:history="1">
            <w:r w:rsidRPr="00490FB9">
              <w:rPr>
                <w:rStyle w:val="Hyperlink"/>
                <w:rFonts w:ascii="Arial Nova Light" w:hAnsi="Arial Nova Light"/>
                <w:i/>
                <w:iCs/>
                <w:noProof/>
              </w:rPr>
              <w:t>Section 2</w:t>
            </w:r>
            <w:r>
              <w:rPr>
                <w:noProof/>
                <w:webHidden/>
              </w:rPr>
              <w:tab/>
            </w:r>
            <w:r>
              <w:rPr>
                <w:noProof/>
                <w:webHidden/>
              </w:rPr>
              <w:fldChar w:fldCharType="begin"/>
            </w:r>
            <w:r>
              <w:rPr>
                <w:noProof/>
                <w:webHidden/>
              </w:rPr>
              <w:instrText xml:space="preserve"> PAGEREF _Toc115968542 \h </w:instrText>
            </w:r>
            <w:r>
              <w:rPr>
                <w:noProof/>
                <w:webHidden/>
              </w:rPr>
            </w:r>
            <w:r>
              <w:rPr>
                <w:noProof/>
                <w:webHidden/>
              </w:rPr>
              <w:fldChar w:fldCharType="separate"/>
            </w:r>
            <w:r>
              <w:rPr>
                <w:noProof/>
                <w:webHidden/>
              </w:rPr>
              <w:t>8</w:t>
            </w:r>
            <w:r>
              <w:rPr>
                <w:noProof/>
                <w:webHidden/>
              </w:rPr>
              <w:fldChar w:fldCharType="end"/>
            </w:r>
          </w:hyperlink>
        </w:p>
        <w:p w14:paraId="053B7B7F" w14:textId="34CDA48A" w:rsidR="00B34BD8" w:rsidRDefault="00B34BD8">
          <w:r>
            <w:rPr>
              <w:b/>
              <w:bCs/>
              <w:noProof/>
            </w:rPr>
            <w:fldChar w:fldCharType="end"/>
          </w:r>
        </w:p>
      </w:sdtContent>
    </w:sdt>
    <w:p w14:paraId="79D90782" w14:textId="1601FBA4" w:rsidR="00D023F5" w:rsidRPr="003E4498" w:rsidRDefault="00D023F5">
      <w:pPr>
        <w:rPr>
          <w:rFonts w:ascii="Arial Nova Light" w:hAnsi="Arial Nova Light"/>
        </w:rPr>
      </w:pPr>
    </w:p>
    <w:p w14:paraId="651F8E54" w14:textId="4F8E6BF5" w:rsidR="00D023F5" w:rsidRPr="003E4498" w:rsidRDefault="002453D3">
      <w:pPr>
        <w:rPr>
          <w:rFonts w:ascii="Arial Nova Light" w:hAnsi="Arial Nova Light"/>
        </w:rPr>
      </w:pPr>
      <w:commentRangeStart w:id="12"/>
      <w:r w:rsidRPr="003E4498">
        <w:rPr>
          <w:rFonts w:ascii="Arial Nova Light" w:hAnsi="Arial Nova Light"/>
        </w:rPr>
        <w:t>Articles:</w:t>
      </w:r>
      <w:commentRangeEnd w:id="12"/>
      <w:r w:rsidR="00B37D95" w:rsidRPr="003E4498">
        <w:rPr>
          <w:rStyle w:val="CommentReference"/>
          <w:rFonts w:ascii="Arial Nova Light" w:hAnsi="Arial Nova Light"/>
        </w:rPr>
        <w:commentReference w:id="12"/>
      </w:r>
    </w:p>
    <w:p w14:paraId="58FD319B" w14:textId="2FFE1F5F" w:rsidR="00044BAD" w:rsidRPr="00E8472F" w:rsidRDefault="000D03C2" w:rsidP="00E8472F">
      <w:pPr>
        <w:pStyle w:val="Heading1"/>
        <w:rPr>
          <w:rFonts w:ascii="Arial Nova Light" w:hAnsi="Arial Nova Light"/>
          <w:b/>
          <w:bCs/>
          <w:color w:val="auto"/>
          <w:sz w:val="22"/>
          <w:szCs w:val="22"/>
        </w:rPr>
      </w:pPr>
      <w:bookmarkStart w:id="13" w:name="_Toc115968497"/>
      <w:r w:rsidRPr="00E8472F">
        <w:rPr>
          <w:rFonts w:ascii="Arial Nova Light" w:hAnsi="Arial Nova Light"/>
          <w:b/>
          <w:bCs/>
          <w:color w:val="auto"/>
          <w:sz w:val="22"/>
          <w:szCs w:val="22"/>
        </w:rPr>
        <w:t xml:space="preserve">Article I: </w:t>
      </w:r>
      <w:r w:rsidR="002453D3" w:rsidRPr="00E8472F">
        <w:rPr>
          <w:rFonts w:ascii="Arial Nova Light" w:hAnsi="Arial Nova Light"/>
          <w:b/>
          <w:bCs/>
          <w:color w:val="auto"/>
          <w:sz w:val="22"/>
          <w:szCs w:val="22"/>
        </w:rPr>
        <w:t>Preamble</w:t>
      </w:r>
      <w:bookmarkEnd w:id="13"/>
    </w:p>
    <w:p w14:paraId="2199B530" w14:textId="154BB598" w:rsidR="002453D3" w:rsidRPr="003E4498" w:rsidRDefault="00380173" w:rsidP="00044BAD">
      <w:pPr>
        <w:jc w:val="both"/>
        <w:rPr>
          <w:rFonts w:ascii="Arial Nova Light" w:hAnsi="Arial Nova Light"/>
        </w:rPr>
      </w:pPr>
      <w:r w:rsidRPr="003E4498">
        <w:rPr>
          <w:rFonts w:ascii="Arial Nova Light" w:hAnsi="Arial Nova Light"/>
        </w:rPr>
        <w:t xml:space="preserve">We, the members of The </w:t>
      </w:r>
      <w:del w:id="14" w:author="Guerra, Raul" w:date="2022-10-06T16:45:00Z">
        <w:r w:rsidRPr="003E4498" w:rsidDel="002803CB">
          <w:rPr>
            <w:rFonts w:ascii="Arial Nova Light" w:hAnsi="Arial Nova Light"/>
          </w:rPr>
          <w:delText xml:space="preserve">Tiger </w:delText>
        </w:r>
      </w:del>
      <w:ins w:id="15" w:author="Guerra, Raul" w:date="2022-10-06T16:45:00Z">
        <w:r w:rsidR="002803CB">
          <w:rPr>
            <w:rFonts w:ascii="Arial Nova Light" w:hAnsi="Arial Nova Light"/>
          </w:rPr>
          <w:t>Plant Breeding and Genetics Student Group</w:t>
        </w:r>
      </w:ins>
      <w:del w:id="16" w:author="Guerra, Raul" w:date="2022-10-06T16:45:00Z">
        <w:r w:rsidRPr="003E4498" w:rsidDel="0048474F">
          <w:rPr>
            <w:rFonts w:ascii="Arial Nova Light" w:hAnsi="Arial Nova Light"/>
          </w:rPr>
          <w:delText>Club</w:delText>
        </w:r>
      </w:del>
      <w:r w:rsidRPr="003E4498">
        <w:rPr>
          <w:rFonts w:ascii="Arial Nova Light" w:hAnsi="Arial Nova Light"/>
        </w:rPr>
        <w:t xml:space="preserve"> do hereby establish this Constitution in order that our purpose be realized to its fullest extent. </w:t>
      </w:r>
    </w:p>
    <w:p w14:paraId="35DDC72F" w14:textId="77777777" w:rsidR="00044BAD" w:rsidRPr="008806B6" w:rsidRDefault="000D03C2" w:rsidP="00E8472F">
      <w:pPr>
        <w:pStyle w:val="Heading1"/>
        <w:rPr>
          <w:rFonts w:ascii="Arial Nova Light" w:hAnsi="Arial Nova Light"/>
          <w:b/>
          <w:bCs/>
          <w:color w:val="auto"/>
          <w:sz w:val="22"/>
          <w:szCs w:val="22"/>
        </w:rPr>
      </w:pPr>
      <w:bookmarkStart w:id="17" w:name="_Toc115968498"/>
      <w:r w:rsidRPr="008806B6">
        <w:rPr>
          <w:rFonts w:ascii="Arial Nova Light" w:hAnsi="Arial Nova Light"/>
          <w:b/>
          <w:bCs/>
          <w:color w:val="auto"/>
          <w:sz w:val="22"/>
          <w:szCs w:val="22"/>
        </w:rPr>
        <w:t xml:space="preserve">Article II: </w:t>
      </w:r>
      <w:r w:rsidR="002453D3" w:rsidRPr="008806B6">
        <w:rPr>
          <w:rFonts w:ascii="Arial Nova Light" w:hAnsi="Arial Nova Light"/>
          <w:b/>
          <w:bCs/>
          <w:color w:val="auto"/>
          <w:sz w:val="22"/>
          <w:szCs w:val="22"/>
        </w:rPr>
        <w:t>Name</w:t>
      </w:r>
      <w:bookmarkEnd w:id="17"/>
      <w:r w:rsidR="00044BAD" w:rsidRPr="008806B6">
        <w:rPr>
          <w:rFonts w:ascii="Arial Nova Light" w:hAnsi="Arial Nova Light"/>
          <w:b/>
          <w:bCs/>
          <w:color w:val="auto"/>
          <w:sz w:val="22"/>
          <w:szCs w:val="22"/>
        </w:rPr>
        <w:t xml:space="preserve"> </w:t>
      </w:r>
    </w:p>
    <w:p w14:paraId="71970C0C" w14:textId="0CCCCC9C" w:rsidR="002453D3" w:rsidRPr="003E4498" w:rsidRDefault="00044BAD" w:rsidP="007A04D3">
      <w:pPr>
        <w:rPr>
          <w:rFonts w:ascii="Arial Nova Light" w:hAnsi="Arial Nova Light"/>
        </w:rPr>
      </w:pPr>
      <w:r w:rsidRPr="003E4498">
        <w:rPr>
          <w:rFonts w:ascii="Arial Nova Light" w:hAnsi="Arial Nova Light"/>
        </w:rPr>
        <w:t xml:space="preserve">The name of the organization will be </w:t>
      </w:r>
      <w:r w:rsidR="008477CA" w:rsidRPr="003E4498">
        <w:rPr>
          <w:rFonts w:ascii="Arial Nova Light" w:hAnsi="Arial Nova Light"/>
        </w:rPr>
        <w:t xml:space="preserve">Plant Breeding and Genetics </w:t>
      </w:r>
      <w:r w:rsidR="00840860">
        <w:rPr>
          <w:rFonts w:ascii="Arial Nova Light" w:hAnsi="Arial Nova Light"/>
        </w:rPr>
        <w:t>Student Group</w:t>
      </w:r>
      <w:r w:rsidR="008477CA" w:rsidRPr="003E4498">
        <w:rPr>
          <w:rFonts w:ascii="Arial Nova Light" w:hAnsi="Arial Nova Light"/>
        </w:rPr>
        <w:t xml:space="preserve"> at Louisiana State University</w:t>
      </w:r>
      <w:r w:rsidRPr="003E4498">
        <w:rPr>
          <w:rFonts w:ascii="Arial Nova Light" w:hAnsi="Arial Nova Light"/>
        </w:rPr>
        <w:t xml:space="preserve">, henceforth referred to as </w:t>
      </w:r>
      <w:r w:rsidR="007A04D3" w:rsidRPr="003E4498">
        <w:rPr>
          <w:rFonts w:ascii="Arial Nova Light" w:hAnsi="Arial Nova Light"/>
        </w:rPr>
        <w:t xml:space="preserve">Plant Breeding and Genetics </w:t>
      </w:r>
      <w:r w:rsidR="007A04D3">
        <w:rPr>
          <w:rFonts w:ascii="Arial Nova Light" w:hAnsi="Arial Nova Light"/>
        </w:rPr>
        <w:t>Students Group</w:t>
      </w:r>
      <w:r w:rsidRPr="003E4498">
        <w:rPr>
          <w:rFonts w:ascii="Arial Nova Light" w:hAnsi="Arial Nova Light"/>
        </w:rPr>
        <w:t>.</w:t>
      </w:r>
    </w:p>
    <w:p w14:paraId="494129B9" w14:textId="5BD7AE89" w:rsidR="00B24F34" w:rsidRPr="008806B6" w:rsidRDefault="009957F2" w:rsidP="00E8472F">
      <w:pPr>
        <w:pStyle w:val="Heading1"/>
        <w:rPr>
          <w:rFonts w:ascii="Arial Nova Light" w:hAnsi="Arial Nova Light"/>
          <w:b/>
          <w:bCs/>
          <w:color w:val="auto"/>
          <w:sz w:val="22"/>
          <w:szCs w:val="22"/>
        </w:rPr>
      </w:pPr>
      <w:bookmarkStart w:id="18" w:name="_Toc115968499"/>
      <w:r w:rsidRPr="008806B6">
        <w:rPr>
          <w:rFonts w:ascii="Arial Nova Light" w:hAnsi="Arial Nova Light"/>
          <w:b/>
          <w:bCs/>
          <w:color w:val="auto"/>
          <w:sz w:val="22"/>
          <w:szCs w:val="22"/>
        </w:rPr>
        <w:t xml:space="preserve">Article III: </w:t>
      </w:r>
      <w:r w:rsidR="002453D3" w:rsidRPr="008806B6">
        <w:rPr>
          <w:rFonts w:ascii="Arial Nova Light" w:hAnsi="Arial Nova Light"/>
          <w:b/>
          <w:bCs/>
          <w:color w:val="auto"/>
          <w:sz w:val="22"/>
          <w:szCs w:val="22"/>
        </w:rPr>
        <w:t>Purpose</w:t>
      </w:r>
      <w:bookmarkEnd w:id="18"/>
    </w:p>
    <w:p w14:paraId="7C4F9A4D" w14:textId="51A4E465" w:rsidR="00F22CEE" w:rsidRPr="003E4498" w:rsidRDefault="00F22CEE" w:rsidP="007A04D3">
      <w:pPr>
        <w:rPr>
          <w:rFonts w:ascii="Arial Nova Light" w:hAnsi="Arial Nova Light"/>
        </w:rPr>
      </w:pPr>
      <w:r w:rsidRPr="003E4498">
        <w:rPr>
          <w:rFonts w:ascii="Arial Nova Light" w:hAnsi="Arial Nova Light"/>
        </w:rPr>
        <w:t xml:space="preserve">The </w:t>
      </w:r>
      <w:r w:rsidR="00B826CB" w:rsidRPr="003E4498">
        <w:rPr>
          <w:rFonts w:ascii="Arial Nova Light" w:hAnsi="Arial Nova Light"/>
        </w:rPr>
        <w:t xml:space="preserve">Plant Breeding and Genetics </w:t>
      </w:r>
      <w:r w:rsidR="00B826CB">
        <w:rPr>
          <w:rFonts w:ascii="Arial Nova Light" w:hAnsi="Arial Nova Light"/>
        </w:rPr>
        <w:t>Students Group</w:t>
      </w:r>
      <w:r w:rsidRPr="003E4498">
        <w:rPr>
          <w:rFonts w:ascii="Arial Nova Light" w:hAnsi="Arial Nova Light"/>
        </w:rPr>
        <w:t xml:space="preserve"> is established for the expressed </w:t>
      </w:r>
      <w:r w:rsidR="007A04D3" w:rsidRPr="007A04D3">
        <w:rPr>
          <w:rFonts w:ascii="Arial Nova Light" w:hAnsi="Arial Nova Light"/>
        </w:rPr>
        <w:t>Purpose of supplementing the education and experience of students in the field of plant breeding and genetics or related areas with collaborative efforts for workshops, events, communication, and networking.</w:t>
      </w:r>
    </w:p>
    <w:p w14:paraId="165E84F0" w14:textId="520DEAF5" w:rsidR="00B24F34" w:rsidRPr="008806B6" w:rsidRDefault="008A13E6" w:rsidP="00E8472F">
      <w:pPr>
        <w:pStyle w:val="Heading1"/>
        <w:rPr>
          <w:rFonts w:ascii="Arial Nova Light" w:hAnsi="Arial Nova Light"/>
          <w:b/>
          <w:bCs/>
          <w:color w:val="auto"/>
          <w:sz w:val="22"/>
          <w:szCs w:val="22"/>
        </w:rPr>
      </w:pPr>
      <w:bookmarkStart w:id="19" w:name="_Toc115968500"/>
      <w:r w:rsidRPr="008806B6">
        <w:rPr>
          <w:rFonts w:ascii="Arial Nova Light" w:hAnsi="Arial Nova Light"/>
          <w:b/>
          <w:bCs/>
          <w:color w:val="auto"/>
          <w:sz w:val="22"/>
          <w:szCs w:val="22"/>
        </w:rPr>
        <w:t xml:space="preserve">Article IV: </w:t>
      </w:r>
      <w:r w:rsidR="002453D3" w:rsidRPr="008806B6">
        <w:rPr>
          <w:rFonts w:ascii="Arial Nova Light" w:hAnsi="Arial Nova Light"/>
          <w:b/>
          <w:bCs/>
          <w:color w:val="auto"/>
          <w:sz w:val="22"/>
          <w:szCs w:val="22"/>
        </w:rPr>
        <w:t>Basic Policies</w:t>
      </w:r>
      <w:bookmarkEnd w:id="19"/>
    </w:p>
    <w:p w14:paraId="2B40FBB9" w14:textId="77777777" w:rsidR="003302F2" w:rsidRPr="003E4498" w:rsidRDefault="003302F2" w:rsidP="003302F2">
      <w:pPr>
        <w:jc w:val="both"/>
        <w:rPr>
          <w:rFonts w:ascii="Arial Nova Light" w:hAnsi="Arial Nova Light"/>
        </w:rPr>
      </w:pPr>
      <w:r w:rsidRPr="003E4498">
        <w:rPr>
          <w:rFonts w:ascii="Arial Nova Light" w:hAnsi="Arial Nova Light"/>
        </w:rPr>
        <w:t>The following are basic policies of this organization:</w:t>
      </w:r>
    </w:p>
    <w:p w14:paraId="003805BE" w14:textId="77777777" w:rsidR="003302F2" w:rsidRPr="003E4498" w:rsidRDefault="003302F2" w:rsidP="003302F2">
      <w:pPr>
        <w:jc w:val="both"/>
        <w:rPr>
          <w:rFonts w:ascii="Arial Nova Light" w:hAnsi="Arial Nova Light"/>
        </w:rPr>
      </w:pPr>
      <w:bookmarkStart w:id="20" w:name="_Toc115968501"/>
      <w:r w:rsidRPr="008806B6">
        <w:rPr>
          <w:rStyle w:val="Heading2Char"/>
          <w:rFonts w:ascii="Arial Nova Light" w:hAnsi="Arial Nova Light"/>
          <w:i/>
          <w:iCs/>
          <w:color w:val="auto"/>
          <w:sz w:val="22"/>
          <w:szCs w:val="22"/>
        </w:rPr>
        <w:t>Section 1</w:t>
      </w:r>
      <w:bookmarkEnd w:id="20"/>
      <w:r w:rsidRPr="003E4498">
        <w:rPr>
          <w:rFonts w:ascii="Arial Nova Light" w:hAnsi="Arial Nova Light"/>
        </w:rPr>
        <w:t>. The organization shall be non-commercial.</w:t>
      </w:r>
    </w:p>
    <w:p w14:paraId="04D81E81" w14:textId="4A6E0A0F" w:rsidR="003302F2" w:rsidRPr="003E4498" w:rsidRDefault="003302F2" w:rsidP="003302F2">
      <w:pPr>
        <w:jc w:val="both"/>
        <w:rPr>
          <w:rFonts w:ascii="Arial Nova Light" w:hAnsi="Arial Nova Light"/>
        </w:rPr>
      </w:pPr>
      <w:bookmarkStart w:id="21" w:name="_Toc115968502"/>
      <w:r w:rsidRPr="008806B6">
        <w:rPr>
          <w:rStyle w:val="Heading2Char"/>
          <w:rFonts w:ascii="Arial Nova Light" w:hAnsi="Arial Nova Light"/>
          <w:i/>
          <w:iCs/>
          <w:color w:val="auto"/>
          <w:sz w:val="22"/>
          <w:szCs w:val="22"/>
        </w:rPr>
        <w:t>Section 2</w:t>
      </w:r>
      <w:bookmarkEnd w:id="21"/>
      <w:r w:rsidRPr="003E4498">
        <w:rPr>
          <w:rFonts w:ascii="Arial Nova Light" w:hAnsi="Arial Nova Light"/>
        </w:rPr>
        <w:t>. The name of the organization or the names of any members in their official capacities shall not be used in connection with a commercial concern.</w:t>
      </w:r>
    </w:p>
    <w:p w14:paraId="720210F6" w14:textId="4A7BA4E4" w:rsidR="003302F2" w:rsidRPr="003E4498" w:rsidRDefault="003302F2" w:rsidP="003302F2">
      <w:pPr>
        <w:jc w:val="both"/>
        <w:rPr>
          <w:rFonts w:ascii="Arial Nova Light" w:hAnsi="Arial Nova Light"/>
        </w:rPr>
      </w:pPr>
      <w:bookmarkStart w:id="22" w:name="_Toc115968503"/>
      <w:r w:rsidRPr="008806B6">
        <w:rPr>
          <w:rStyle w:val="Heading2Char"/>
          <w:rFonts w:ascii="Arial Nova Light" w:hAnsi="Arial Nova Light"/>
          <w:i/>
          <w:iCs/>
          <w:color w:val="auto"/>
          <w:sz w:val="22"/>
          <w:szCs w:val="22"/>
        </w:rPr>
        <w:t>Section 3</w:t>
      </w:r>
      <w:bookmarkEnd w:id="22"/>
      <w:r w:rsidRPr="003E4498">
        <w:rPr>
          <w:rFonts w:ascii="Arial Nova Light" w:hAnsi="Arial Nova Light"/>
        </w:rPr>
        <w:t>. The organization shall cooperate with Louisiana State University to support the improvement of education in ways that will not interfere with administration of the University.</w:t>
      </w:r>
    </w:p>
    <w:p w14:paraId="33AD1115" w14:textId="1BC575B9" w:rsidR="003302F2" w:rsidRPr="003E4498" w:rsidRDefault="003302F2" w:rsidP="003302F2">
      <w:pPr>
        <w:jc w:val="both"/>
        <w:rPr>
          <w:rFonts w:ascii="Arial Nova Light" w:hAnsi="Arial Nova Light"/>
        </w:rPr>
      </w:pPr>
      <w:bookmarkStart w:id="23" w:name="_Toc115968504"/>
      <w:r w:rsidRPr="008806B6">
        <w:rPr>
          <w:rStyle w:val="Heading2Char"/>
          <w:rFonts w:ascii="Arial Nova Light" w:hAnsi="Arial Nova Light"/>
          <w:i/>
          <w:iCs/>
          <w:color w:val="auto"/>
          <w:sz w:val="22"/>
          <w:szCs w:val="22"/>
        </w:rPr>
        <w:t>Section 4</w:t>
      </w:r>
      <w:bookmarkEnd w:id="23"/>
      <w:r w:rsidRPr="003E4498">
        <w:rPr>
          <w:rFonts w:ascii="Arial Nova Light" w:hAnsi="Arial Nova Light"/>
        </w:rPr>
        <w:t>. The organization may cooperate with other organizations and agencies, but persons representing the organization in such matters shall make no commitments that bind the organization.</w:t>
      </w:r>
    </w:p>
    <w:p w14:paraId="7AFB8C9F" w14:textId="014200B8" w:rsidR="008A13E6" w:rsidRPr="003E4498" w:rsidRDefault="003302F2" w:rsidP="003302F2">
      <w:pPr>
        <w:jc w:val="both"/>
        <w:rPr>
          <w:rFonts w:ascii="Arial Nova Light" w:hAnsi="Arial Nova Light"/>
        </w:rPr>
      </w:pPr>
      <w:bookmarkStart w:id="24" w:name="_Toc115968505"/>
      <w:r w:rsidRPr="008806B6">
        <w:rPr>
          <w:rStyle w:val="Heading2Char"/>
          <w:rFonts w:ascii="Arial Nova Light" w:hAnsi="Arial Nova Light"/>
          <w:i/>
          <w:iCs/>
          <w:color w:val="auto"/>
          <w:sz w:val="22"/>
          <w:szCs w:val="22"/>
        </w:rPr>
        <w:t>Section 5</w:t>
      </w:r>
      <w:bookmarkEnd w:id="24"/>
      <w:r w:rsidRPr="003E4498">
        <w:rPr>
          <w:rFonts w:ascii="Arial Nova Light" w:hAnsi="Arial Nova Light"/>
        </w:rPr>
        <w:t>. The organization agrees to abide by all University polices and local, state, and federal laws.</w:t>
      </w:r>
    </w:p>
    <w:p w14:paraId="70BBFA81" w14:textId="2DB11CC6" w:rsidR="00B24F34" w:rsidRPr="008806B6" w:rsidRDefault="002D04AF" w:rsidP="00E8472F">
      <w:pPr>
        <w:pStyle w:val="Heading1"/>
        <w:rPr>
          <w:rFonts w:ascii="Arial Nova Light" w:hAnsi="Arial Nova Light"/>
          <w:b/>
          <w:bCs/>
          <w:color w:val="auto"/>
          <w:sz w:val="22"/>
          <w:szCs w:val="22"/>
        </w:rPr>
      </w:pPr>
      <w:bookmarkStart w:id="25" w:name="_Toc115968506"/>
      <w:r w:rsidRPr="008806B6">
        <w:rPr>
          <w:rFonts w:ascii="Arial Nova Light" w:hAnsi="Arial Nova Light"/>
          <w:b/>
          <w:bCs/>
          <w:color w:val="auto"/>
          <w:sz w:val="22"/>
          <w:szCs w:val="22"/>
        </w:rPr>
        <w:t xml:space="preserve">Article V: </w:t>
      </w:r>
      <w:r w:rsidR="002453D3" w:rsidRPr="008806B6">
        <w:rPr>
          <w:rFonts w:ascii="Arial Nova Light" w:hAnsi="Arial Nova Light"/>
          <w:b/>
          <w:bCs/>
          <w:color w:val="auto"/>
          <w:sz w:val="22"/>
          <w:szCs w:val="22"/>
        </w:rPr>
        <w:t>Membership</w:t>
      </w:r>
      <w:bookmarkEnd w:id="25"/>
    </w:p>
    <w:p w14:paraId="0AFCF45C" w14:textId="636CC13A" w:rsidR="0020426E" w:rsidRPr="003E4498" w:rsidRDefault="0020426E" w:rsidP="0020426E">
      <w:pPr>
        <w:jc w:val="both"/>
        <w:rPr>
          <w:rFonts w:ascii="Arial Nova Light" w:hAnsi="Arial Nova Light"/>
        </w:rPr>
      </w:pPr>
      <w:bookmarkStart w:id="26" w:name="_Toc115968507"/>
      <w:r w:rsidRPr="008806B6">
        <w:rPr>
          <w:rStyle w:val="Heading2Char"/>
          <w:rFonts w:ascii="Arial Nova Light" w:hAnsi="Arial Nova Light"/>
          <w:i/>
          <w:iCs/>
          <w:color w:val="auto"/>
          <w:sz w:val="22"/>
          <w:szCs w:val="22"/>
        </w:rPr>
        <w:t>Section 1</w:t>
      </w:r>
      <w:bookmarkEnd w:id="26"/>
      <w:r w:rsidRPr="003E4498">
        <w:rPr>
          <w:rFonts w:ascii="Arial Nova Light" w:hAnsi="Arial Nova Light"/>
        </w:rPr>
        <w:t>. Any LSU student, faculty member or staff member who subscribes to the purpose and basic</w:t>
      </w:r>
      <w:r w:rsidR="0086147B" w:rsidRPr="003E4498">
        <w:rPr>
          <w:rFonts w:ascii="Arial Nova Light" w:hAnsi="Arial Nova Light"/>
        </w:rPr>
        <w:t xml:space="preserve"> </w:t>
      </w:r>
      <w:r w:rsidRPr="003E4498">
        <w:rPr>
          <w:rFonts w:ascii="Arial Nova Light" w:hAnsi="Arial Nova Light"/>
        </w:rPr>
        <w:t>policies of the organization may become a member of this organization, subject only to</w:t>
      </w:r>
      <w:r w:rsidR="0086147B" w:rsidRPr="003E4498">
        <w:rPr>
          <w:rFonts w:ascii="Arial Nova Light" w:hAnsi="Arial Nova Light"/>
        </w:rPr>
        <w:t xml:space="preserve"> </w:t>
      </w:r>
      <w:r w:rsidRPr="003E4498">
        <w:rPr>
          <w:rFonts w:ascii="Arial Nova Light" w:hAnsi="Arial Nova Light"/>
        </w:rPr>
        <w:t>compliance with the provisions of the constitution.</w:t>
      </w:r>
    </w:p>
    <w:p w14:paraId="4FADE0F3" w14:textId="7369DF80" w:rsidR="0020426E" w:rsidRPr="003E4498" w:rsidRDefault="0020426E" w:rsidP="0020426E">
      <w:pPr>
        <w:jc w:val="both"/>
        <w:rPr>
          <w:rFonts w:ascii="Arial Nova Light" w:hAnsi="Arial Nova Light"/>
        </w:rPr>
      </w:pPr>
      <w:bookmarkStart w:id="27" w:name="_Toc115968508"/>
      <w:r w:rsidRPr="008806B6">
        <w:rPr>
          <w:rStyle w:val="Heading2Char"/>
          <w:rFonts w:ascii="Arial Nova Light" w:hAnsi="Arial Nova Light"/>
          <w:i/>
          <w:iCs/>
          <w:color w:val="auto"/>
          <w:sz w:val="22"/>
          <w:szCs w:val="22"/>
        </w:rPr>
        <w:t>Section 2</w:t>
      </w:r>
      <w:bookmarkEnd w:id="27"/>
      <w:r w:rsidRPr="003E4498">
        <w:rPr>
          <w:rFonts w:ascii="Arial Nova Light" w:hAnsi="Arial Nova Light"/>
          <w:i/>
          <w:iCs/>
        </w:rPr>
        <w:t>.</w:t>
      </w:r>
      <w:r w:rsidRPr="003E4498">
        <w:rPr>
          <w:rFonts w:ascii="Arial Nova Light" w:hAnsi="Arial Nova Light"/>
        </w:rPr>
        <w:t xml:space="preserve"> Active membership is restricted to LSU students. Associate membership is restricted to LSU</w:t>
      </w:r>
      <w:r w:rsidR="0086147B" w:rsidRPr="003E4498">
        <w:rPr>
          <w:rFonts w:ascii="Arial Nova Light" w:hAnsi="Arial Nova Light"/>
        </w:rPr>
        <w:t xml:space="preserve"> </w:t>
      </w:r>
      <w:r w:rsidRPr="003E4498">
        <w:rPr>
          <w:rFonts w:ascii="Arial Nova Light" w:hAnsi="Arial Nova Light"/>
        </w:rPr>
        <w:t>faculty and staff. Associate members are non-voting members.</w:t>
      </w:r>
    </w:p>
    <w:p w14:paraId="244F048E" w14:textId="2AAC0968" w:rsidR="002F514E" w:rsidRPr="003E4498" w:rsidRDefault="0020426E" w:rsidP="0020426E">
      <w:pPr>
        <w:jc w:val="both"/>
        <w:rPr>
          <w:rFonts w:ascii="Arial Nova Light" w:hAnsi="Arial Nova Light"/>
        </w:rPr>
      </w:pPr>
      <w:bookmarkStart w:id="28" w:name="_Toc115968509"/>
      <w:r w:rsidRPr="008806B6">
        <w:rPr>
          <w:rStyle w:val="Heading2Char"/>
          <w:rFonts w:ascii="Arial Nova Light" w:hAnsi="Arial Nova Light"/>
          <w:i/>
          <w:iCs/>
          <w:color w:val="auto"/>
          <w:sz w:val="22"/>
          <w:szCs w:val="22"/>
        </w:rPr>
        <w:t>Section 3</w:t>
      </w:r>
      <w:bookmarkEnd w:id="28"/>
      <w:r w:rsidRPr="003E4498">
        <w:rPr>
          <w:rFonts w:ascii="Arial Nova Light" w:hAnsi="Arial Nova Light"/>
        </w:rPr>
        <w:t xml:space="preserve">. </w:t>
      </w:r>
      <w:r w:rsidR="00937421" w:rsidRPr="003E4498">
        <w:rPr>
          <w:rFonts w:ascii="Arial Nova Light" w:hAnsi="Arial Nova Light"/>
        </w:rPr>
        <w:t xml:space="preserve">Only active members of the organization shall be eligible to participate in its business meetings and elections or to serve in any of its elective or appointive positions. A student can </w:t>
      </w:r>
      <w:r w:rsidR="00937421" w:rsidRPr="003E4498">
        <w:rPr>
          <w:rFonts w:ascii="Arial Nova Light" w:hAnsi="Arial Nova Light"/>
        </w:rPr>
        <w:lastRenderedPageBreak/>
        <w:t xml:space="preserve">become an active member after </w:t>
      </w:r>
      <w:r w:rsidR="006F0064" w:rsidRPr="003E4498">
        <w:rPr>
          <w:rFonts w:ascii="Arial Nova Light" w:hAnsi="Arial Nova Light"/>
        </w:rPr>
        <w:t xml:space="preserve">registering in the </w:t>
      </w:r>
      <w:r w:rsidR="00D211C4">
        <w:rPr>
          <w:rFonts w:ascii="Arial Nova Light" w:hAnsi="Arial Nova Light"/>
        </w:rPr>
        <w:t>P</w:t>
      </w:r>
      <w:r w:rsidR="007C071A">
        <w:rPr>
          <w:rFonts w:ascii="Arial Nova Light" w:hAnsi="Arial Nova Light"/>
        </w:rPr>
        <w:t xml:space="preserve">lant </w:t>
      </w:r>
      <w:r w:rsidR="00D211C4">
        <w:rPr>
          <w:rFonts w:ascii="Arial Nova Light" w:hAnsi="Arial Nova Light"/>
        </w:rPr>
        <w:t>B</w:t>
      </w:r>
      <w:r w:rsidR="002F514E" w:rsidRPr="003E4498">
        <w:rPr>
          <w:rFonts w:ascii="Arial Nova Light" w:hAnsi="Arial Nova Light"/>
        </w:rPr>
        <w:t>reeding</w:t>
      </w:r>
      <w:r w:rsidR="00D211C4">
        <w:rPr>
          <w:rFonts w:ascii="Arial Nova Light" w:hAnsi="Arial Nova Light"/>
        </w:rPr>
        <w:t xml:space="preserve"> and Genetics Student</w:t>
      </w:r>
      <w:r w:rsidR="002F514E" w:rsidRPr="003E4498">
        <w:rPr>
          <w:rFonts w:ascii="Arial Nova Light" w:hAnsi="Arial Nova Light"/>
        </w:rPr>
        <w:t xml:space="preserve"> </w:t>
      </w:r>
      <w:r w:rsidR="00D211C4">
        <w:rPr>
          <w:rFonts w:ascii="Arial Nova Light" w:hAnsi="Arial Nova Light"/>
        </w:rPr>
        <w:t>B</w:t>
      </w:r>
      <w:r w:rsidR="002F514E" w:rsidRPr="003E4498">
        <w:rPr>
          <w:rFonts w:ascii="Arial Nova Light" w:hAnsi="Arial Nova Light"/>
        </w:rPr>
        <w:t>ook of this</w:t>
      </w:r>
      <w:r w:rsidR="00937421" w:rsidRPr="003E4498">
        <w:rPr>
          <w:rFonts w:ascii="Arial Nova Light" w:hAnsi="Arial Nova Light"/>
        </w:rPr>
        <w:t xml:space="preserve"> the organization. Active members must attend</w:t>
      </w:r>
      <w:r w:rsidR="006F0064" w:rsidRPr="003E4498">
        <w:rPr>
          <w:rFonts w:ascii="Arial Nova Light" w:hAnsi="Arial Nova Light"/>
        </w:rPr>
        <w:t xml:space="preserve"> </w:t>
      </w:r>
      <w:r w:rsidR="00937421" w:rsidRPr="003E4498">
        <w:rPr>
          <w:rFonts w:ascii="Arial Nova Light" w:hAnsi="Arial Nova Light"/>
        </w:rPr>
        <w:t xml:space="preserve">75% of all meetings and 75% of all events each semester. A failure to comply with </w:t>
      </w:r>
      <w:r w:rsidR="002F514E" w:rsidRPr="003E4498">
        <w:rPr>
          <w:rFonts w:ascii="Arial Nova Light" w:hAnsi="Arial Nova Light"/>
        </w:rPr>
        <w:t>this requirement</w:t>
      </w:r>
      <w:r w:rsidR="00937421" w:rsidRPr="003E4498">
        <w:rPr>
          <w:rFonts w:ascii="Arial Nova Light" w:hAnsi="Arial Nova Light"/>
        </w:rPr>
        <w:t xml:space="preserve"> will result in removal of active membership status.</w:t>
      </w:r>
    </w:p>
    <w:p w14:paraId="778DD517" w14:textId="48BECA63" w:rsidR="0020426E" w:rsidRPr="003E4498" w:rsidRDefault="0020426E" w:rsidP="00BF2D2C">
      <w:pPr>
        <w:jc w:val="both"/>
        <w:rPr>
          <w:rFonts w:ascii="Arial Nova Light" w:hAnsi="Arial Nova Light"/>
        </w:rPr>
      </w:pPr>
      <w:bookmarkStart w:id="29" w:name="_Toc115968510"/>
      <w:r w:rsidRPr="008806B6">
        <w:rPr>
          <w:rStyle w:val="Heading2Char"/>
          <w:rFonts w:ascii="Arial Nova Light" w:hAnsi="Arial Nova Light"/>
          <w:i/>
          <w:iCs/>
          <w:color w:val="auto"/>
          <w:sz w:val="22"/>
          <w:szCs w:val="22"/>
        </w:rPr>
        <w:t>Section 4</w:t>
      </w:r>
      <w:bookmarkEnd w:id="29"/>
      <w:r w:rsidRPr="003E4498">
        <w:rPr>
          <w:rFonts w:ascii="Arial Nova Light" w:hAnsi="Arial Nova Light"/>
          <w:i/>
          <w:iCs/>
        </w:rPr>
        <w:t>.</w:t>
      </w:r>
      <w:r w:rsidRPr="003E4498">
        <w:rPr>
          <w:rFonts w:ascii="Arial Nova Light" w:hAnsi="Arial Nova Light"/>
        </w:rPr>
        <w:t xml:space="preserve"> </w:t>
      </w:r>
      <w:r w:rsidR="002F514E" w:rsidRPr="003E4498">
        <w:rPr>
          <w:rFonts w:ascii="Arial Nova Light" w:hAnsi="Arial Nova Light"/>
        </w:rPr>
        <w:t xml:space="preserve">The organization shall conduct an annual enrollment of members, but persons may be admitted to membership at any time. </w:t>
      </w:r>
      <w:r w:rsidR="00870C09" w:rsidRPr="003E4498">
        <w:rPr>
          <w:rFonts w:ascii="Arial Nova Light" w:hAnsi="Arial Nova Light"/>
        </w:rPr>
        <w:t>Membership will be tracked in the “</w:t>
      </w:r>
      <w:r w:rsidR="007C071A">
        <w:rPr>
          <w:rFonts w:ascii="Arial Nova Light" w:hAnsi="Arial Nova Light"/>
        </w:rPr>
        <w:t xml:space="preserve">plant </w:t>
      </w:r>
      <w:r w:rsidR="00870C09" w:rsidRPr="003E4498">
        <w:rPr>
          <w:rFonts w:ascii="Arial Nova Light" w:hAnsi="Arial Nova Light"/>
        </w:rPr>
        <w:t>breeding book”, that consist in a regular database. The</w:t>
      </w:r>
      <w:r w:rsidR="00EE0326">
        <w:rPr>
          <w:rFonts w:ascii="Arial Nova Light" w:hAnsi="Arial Nova Light"/>
        </w:rPr>
        <w:t xml:space="preserve"> secretary</w:t>
      </w:r>
      <w:r w:rsidR="00870C09" w:rsidRPr="003E4498">
        <w:rPr>
          <w:rFonts w:ascii="Arial Nova Light" w:hAnsi="Arial Nova Light"/>
        </w:rPr>
        <w:t xml:space="preserve"> the organization in responsible for the membership tracking.</w:t>
      </w:r>
    </w:p>
    <w:p w14:paraId="4124EA2D" w14:textId="08DE96FB" w:rsidR="0020426E" w:rsidRPr="003E4498" w:rsidRDefault="0020426E" w:rsidP="00BF2D2C">
      <w:pPr>
        <w:jc w:val="both"/>
        <w:rPr>
          <w:rFonts w:ascii="Arial Nova Light" w:hAnsi="Arial Nova Light"/>
        </w:rPr>
      </w:pPr>
      <w:bookmarkStart w:id="30" w:name="_Toc115968511"/>
      <w:r w:rsidRPr="008806B6">
        <w:rPr>
          <w:rStyle w:val="Heading2Char"/>
          <w:rFonts w:ascii="Arial Nova Light" w:hAnsi="Arial Nova Light"/>
          <w:i/>
          <w:iCs/>
          <w:color w:val="auto"/>
          <w:sz w:val="22"/>
          <w:szCs w:val="22"/>
        </w:rPr>
        <w:t>Section 5</w:t>
      </w:r>
      <w:bookmarkEnd w:id="30"/>
      <w:r w:rsidRPr="003E4498">
        <w:rPr>
          <w:rFonts w:ascii="Arial Nova Light" w:hAnsi="Arial Nova Light"/>
          <w:i/>
          <w:iCs/>
        </w:rPr>
        <w:t>.</w:t>
      </w:r>
      <w:r w:rsidRPr="003E4498">
        <w:rPr>
          <w:rFonts w:ascii="Arial Nova Light" w:hAnsi="Arial Nova Light"/>
        </w:rPr>
        <w:t xml:space="preserve"> </w:t>
      </w:r>
      <w:r w:rsidR="00BF2D2C" w:rsidRPr="003E4498">
        <w:rPr>
          <w:rFonts w:ascii="Arial Nova Light" w:hAnsi="Arial Nova Light"/>
        </w:rPr>
        <w:t xml:space="preserve">There is no </w:t>
      </w:r>
      <w:r w:rsidR="00B94F9C">
        <w:rPr>
          <w:rFonts w:ascii="Arial Nova Light" w:hAnsi="Arial Nova Light"/>
        </w:rPr>
        <w:t>membership fee</w:t>
      </w:r>
      <w:r w:rsidR="00BF2D2C" w:rsidRPr="003E4498">
        <w:rPr>
          <w:rFonts w:ascii="Arial Nova Light" w:hAnsi="Arial Nova Light"/>
        </w:rPr>
        <w:t xml:space="preserve"> for </w:t>
      </w:r>
      <w:r w:rsidR="00B94F9C">
        <w:rPr>
          <w:rFonts w:ascii="Arial Nova Light" w:hAnsi="Arial Nova Light"/>
        </w:rPr>
        <w:t xml:space="preserve">admission into </w:t>
      </w:r>
      <w:r w:rsidR="00BF2D2C" w:rsidRPr="003E4498">
        <w:rPr>
          <w:rFonts w:ascii="Arial Nova Light" w:hAnsi="Arial Nova Light"/>
        </w:rPr>
        <w:t>this organization.</w:t>
      </w:r>
    </w:p>
    <w:p w14:paraId="26C0CAEB" w14:textId="0DE93DED" w:rsidR="00BF2D2C" w:rsidRPr="003E4498" w:rsidRDefault="0020426E" w:rsidP="00BF2D2C">
      <w:pPr>
        <w:jc w:val="both"/>
        <w:rPr>
          <w:rFonts w:ascii="Arial Nova Light" w:hAnsi="Arial Nova Light"/>
        </w:rPr>
      </w:pPr>
      <w:bookmarkStart w:id="31" w:name="_Toc115968512"/>
      <w:r w:rsidRPr="008806B6">
        <w:rPr>
          <w:rStyle w:val="Heading2Char"/>
          <w:rFonts w:ascii="Arial Nova Light" w:hAnsi="Arial Nova Light"/>
          <w:i/>
          <w:iCs/>
          <w:color w:val="auto"/>
          <w:sz w:val="22"/>
          <w:szCs w:val="22"/>
        </w:rPr>
        <w:t>Section 6</w:t>
      </w:r>
      <w:bookmarkEnd w:id="31"/>
      <w:r w:rsidRPr="003E4498">
        <w:rPr>
          <w:rFonts w:ascii="Arial Nova Light" w:hAnsi="Arial Nova Light"/>
          <w:i/>
          <w:iCs/>
        </w:rPr>
        <w:t>.</w:t>
      </w:r>
      <w:r w:rsidR="00BF2D2C" w:rsidRPr="003E4498">
        <w:rPr>
          <w:rFonts w:ascii="Arial Nova Light" w:hAnsi="Arial Nova Light"/>
        </w:rPr>
        <w:t xml:space="preserve"> In the event this organization becomes inactive, all monies left in the treasury after all</w:t>
      </w:r>
      <w:r w:rsidR="0061473D">
        <w:rPr>
          <w:rFonts w:ascii="Arial Nova Light" w:hAnsi="Arial Nova Light"/>
        </w:rPr>
        <w:t xml:space="preserve"> </w:t>
      </w:r>
      <w:r w:rsidR="00BF2D2C" w:rsidRPr="003E4498">
        <w:rPr>
          <w:rFonts w:ascii="Arial Nova Light" w:hAnsi="Arial Nova Light"/>
        </w:rPr>
        <w:t>outstanding debts and claims have been paid shall be donated to</w:t>
      </w:r>
      <w:r w:rsidR="001616AD">
        <w:rPr>
          <w:rFonts w:ascii="Arial Nova Light" w:hAnsi="Arial Nova Light"/>
        </w:rPr>
        <w:t xml:space="preserve"> SPESS.</w:t>
      </w:r>
      <w:r w:rsidRPr="003E4498">
        <w:rPr>
          <w:rFonts w:ascii="Arial Nova Light" w:hAnsi="Arial Nova Light"/>
        </w:rPr>
        <w:t xml:space="preserve"> </w:t>
      </w:r>
    </w:p>
    <w:p w14:paraId="47E17A88" w14:textId="1943B169" w:rsidR="0086147B" w:rsidRPr="003E4498" w:rsidRDefault="00BF2D2C" w:rsidP="00BF2D2C">
      <w:pPr>
        <w:jc w:val="both"/>
        <w:rPr>
          <w:rFonts w:ascii="Arial Nova Light" w:hAnsi="Arial Nova Light"/>
        </w:rPr>
      </w:pPr>
      <w:bookmarkStart w:id="32" w:name="_Toc115968513"/>
      <w:r w:rsidRPr="008806B6">
        <w:rPr>
          <w:rStyle w:val="Heading2Char"/>
          <w:rFonts w:ascii="Arial Nova Light" w:hAnsi="Arial Nova Light"/>
          <w:i/>
          <w:iCs/>
          <w:color w:val="auto"/>
          <w:sz w:val="22"/>
          <w:szCs w:val="22"/>
        </w:rPr>
        <w:t xml:space="preserve">Section </w:t>
      </w:r>
      <w:r w:rsidRPr="008806B6">
        <w:rPr>
          <w:rStyle w:val="Heading2Char"/>
          <w:rFonts w:ascii="Arial Nova Light" w:hAnsi="Arial Nova Light"/>
          <w:color w:val="auto"/>
          <w:sz w:val="22"/>
          <w:szCs w:val="22"/>
        </w:rPr>
        <w:t>7</w:t>
      </w:r>
      <w:bookmarkEnd w:id="32"/>
      <w:r w:rsidRPr="003E4498">
        <w:rPr>
          <w:rFonts w:ascii="Arial Nova Light" w:hAnsi="Arial Nova Light"/>
          <w:i/>
          <w:iCs/>
        </w:rPr>
        <w:t>:</w:t>
      </w:r>
      <w:r w:rsidRPr="003E4498">
        <w:rPr>
          <w:rFonts w:ascii="Arial Nova Light" w:hAnsi="Arial Nova Light"/>
        </w:rPr>
        <w:t xml:space="preserve"> This organization </w:t>
      </w:r>
      <w:r w:rsidR="008937C1" w:rsidRPr="003E4498">
        <w:rPr>
          <w:rFonts w:ascii="Arial Nova Light" w:hAnsi="Arial Nova Light"/>
        </w:rPr>
        <w:t>follows</w:t>
      </w:r>
      <w:r w:rsidR="0086147B" w:rsidRPr="003E4498">
        <w:rPr>
          <w:rFonts w:ascii="Arial Nova Light" w:hAnsi="Arial Nova Light"/>
        </w:rPr>
        <w:t xml:space="preserve"> all University policies as well as federal and state nondiscrimination and equal</w:t>
      </w:r>
      <w:r w:rsidRPr="003E4498">
        <w:rPr>
          <w:rFonts w:ascii="Arial Nova Light" w:hAnsi="Arial Nova Light"/>
        </w:rPr>
        <w:t xml:space="preserve"> </w:t>
      </w:r>
      <w:r w:rsidR="0086147B" w:rsidRPr="003E4498">
        <w:rPr>
          <w:rFonts w:ascii="Arial Nova Light" w:hAnsi="Arial Nova Light"/>
        </w:rPr>
        <w:t>opportunity laws, orders, and regulations. A registered student organization may not</w:t>
      </w:r>
      <w:r w:rsidRPr="003E4498">
        <w:rPr>
          <w:rFonts w:ascii="Arial Nova Light" w:hAnsi="Arial Nova Light"/>
        </w:rPr>
        <w:t xml:space="preserve"> </w:t>
      </w:r>
      <w:r w:rsidR="0086147B" w:rsidRPr="003E4498">
        <w:rPr>
          <w:rFonts w:ascii="Arial Nova Light" w:hAnsi="Arial Nova Light"/>
        </w:rPr>
        <w:t>discriminate against a member or prospective member on the basis of “race, creed, color,</w:t>
      </w:r>
      <w:r w:rsidRPr="003E4498">
        <w:rPr>
          <w:rFonts w:ascii="Arial Nova Light" w:hAnsi="Arial Nova Light"/>
        </w:rPr>
        <w:t xml:space="preserve"> </w:t>
      </w:r>
      <w:r w:rsidR="0086147B" w:rsidRPr="003E4498">
        <w:rPr>
          <w:rFonts w:ascii="Arial Nova Light" w:hAnsi="Arial Nova Light"/>
        </w:rPr>
        <w:t>marital status, sexual orientation, gender identity, gender expression, religion, sex, national</w:t>
      </w:r>
      <w:r w:rsidRPr="003E4498">
        <w:rPr>
          <w:rFonts w:ascii="Arial Nova Light" w:hAnsi="Arial Nova Light"/>
        </w:rPr>
        <w:t xml:space="preserve"> </w:t>
      </w:r>
      <w:r w:rsidR="0086147B" w:rsidRPr="003E4498">
        <w:rPr>
          <w:rFonts w:ascii="Arial Nova Light" w:hAnsi="Arial Nova Light"/>
        </w:rPr>
        <w:t>origin, age, mental or physical disability, or veteran’s status” per LSU’s Policy Statement on</w:t>
      </w:r>
      <w:r w:rsidRPr="003E4498">
        <w:rPr>
          <w:rFonts w:ascii="Arial Nova Light" w:hAnsi="Arial Nova Light"/>
        </w:rPr>
        <w:t xml:space="preserve"> </w:t>
      </w:r>
      <w:r w:rsidR="0086147B" w:rsidRPr="003E4498">
        <w:rPr>
          <w:rFonts w:ascii="Arial Nova Light" w:hAnsi="Arial Nova Light"/>
        </w:rPr>
        <w:t>Equal Opportunity (PS-1).</w:t>
      </w:r>
      <w:r w:rsidRPr="003E4498">
        <w:rPr>
          <w:rFonts w:ascii="Arial Nova Light" w:hAnsi="Arial Nova Light"/>
        </w:rPr>
        <w:t xml:space="preserve"> </w:t>
      </w:r>
    </w:p>
    <w:p w14:paraId="2091A2F4" w14:textId="77777777" w:rsidR="008937C1" w:rsidRPr="003E4498" w:rsidRDefault="008937C1" w:rsidP="00BF2D2C">
      <w:pPr>
        <w:jc w:val="both"/>
        <w:rPr>
          <w:rFonts w:ascii="Arial Nova Light" w:hAnsi="Arial Nova Light"/>
          <w:b/>
          <w:bCs/>
        </w:rPr>
      </w:pPr>
    </w:p>
    <w:p w14:paraId="4BA59AD0" w14:textId="76879D38" w:rsidR="00B24F34" w:rsidRPr="008806B6" w:rsidRDefault="008937C1" w:rsidP="00E8472F">
      <w:pPr>
        <w:pStyle w:val="Heading1"/>
        <w:rPr>
          <w:rFonts w:ascii="Arial Nova Light" w:hAnsi="Arial Nova Light"/>
          <w:b/>
          <w:bCs/>
          <w:color w:val="auto"/>
          <w:sz w:val="22"/>
          <w:szCs w:val="22"/>
        </w:rPr>
      </w:pPr>
      <w:bookmarkStart w:id="33" w:name="_Toc115968514"/>
      <w:r w:rsidRPr="008806B6">
        <w:rPr>
          <w:rFonts w:ascii="Arial Nova Light" w:hAnsi="Arial Nova Light"/>
          <w:b/>
          <w:bCs/>
          <w:color w:val="auto"/>
          <w:sz w:val="22"/>
          <w:szCs w:val="22"/>
        </w:rPr>
        <w:t xml:space="preserve">Article VI: </w:t>
      </w:r>
      <w:r w:rsidR="002453D3" w:rsidRPr="008806B6">
        <w:rPr>
          <w:rFonts w:ascii="Arial Nova Light" w:hAnsi="Arial Nova Light"/>
          <w:b/>
          <w:bCs/>
          <w:color w:val="auto"/>
          <w:sz w:val="22"/>
          <w:szCs w:val="22"/>
        </w:rPr>
        <w:t>Officers &amp; Their Election</w:t>
      </w:r>
      <w:bookmarkEnd w:id="33"/>
    </w:p>
    <w:p w14:paraId="357FE827" w14:textId="77777777" w:rsidR="00E127AA" w:rsidRPr="00E127AA" w:rsidRDefault="00E127AA" w:rsidP="00E127AA">
      <w:pPr>
        <w:jc w:val="both"/>
        <w:rPr>
          <w:rFonts w:ascii="Arial Nova Light" w:hAnsi="Arial Nova Light"/>
        </w:rPr>
      </w:pPr>
      <w:bookmarkStart w:id="34" w:name="_Toc115968515"/>
      <w:r w:rsidRPr="008806B6">
        <w:rPr>
          <w:rStyle w:val="Heading2Char"/>
          <w:rFonts w:ascii="Arial Nova Light" w:hAnsi="Arial Nova Light"/>
          <w:i/>
          <w:iCs/>
          <w:color w:val="auto"/>
          <w:sz w:val="22"/>
          <w:szCs w:val="22"/>
        </w:rPr>
        <w:t>Section 1</w:t>
      </w:r>
      <w:bookmarkEnd w:id="34"/>
      <w:r w:rsidRPr="00E127AA">
        <w:rPr>
          <w:rFonts w:ascii="Arial Nova Light" w:hAnsi="Arial Nova Light"/>
          <w:i/>
          <w:iCs/>
        </w:rPr>
        <w:t>.</w:t>
      </w:r>
      <w:r w:rsidRPr="00E127AA">
        <w:rPr>
          <w:rFonts w:ascii="Arial Nova Light" w:hAnsi="Arial Nova Light"/>
        </w:rPr>
        <w:t xml:space="preserve"> To be eligible to be elected to, appointed to, or to hold an office or be a standing committee</w:t>
      </w:r>
    </w:p>
    <w:p w14:paraId="068B2468" w14:textId="77777777" w:rsidR="00E127AA" w:rsidRPr="003E4498" w:rsidRDefault="00E127AA" w:rsidP="00E127AA">
      <w:pPr>
        <w:jc w:val="both"/>
        <w:rPr>
          <w:rFonts w:ascii="Arial Nova Light" w:hAnsi="Arial Nova Light"/>
        </w:rPr>
      </w:pPr>
      <w:r w:rsidRPr="00E127AA">
        <w:rPr>
          <w:rFonts w:ascii="Arial Nova Light" w:hAnsi="Arial Nova Light"/>
        </w:rPr>
        <w:t>chairperson, a student must:</w:t>
      </w:r>
    </w:p>
    <w:p w14:paraId="65177D2F" w14:textId="77777777" w:rsidR="00E127AA" w:rsidRPr="003E4498" w:rsidRDefault="00E127AA" w:rsidP="00E127AA">
      <w:pPr>
        <w:pStyle w:val="ListParagraph"/>
        <w:numPr>
          <w:ilvl w:val="0"/>
          <w:numId w:val="3"/>
        </w:numPr>
        <w:jc w:val="both"/>
        <w:rPr>
          <w:rFonts w:ascii="Arial Nova Light" w:hAnsi="Arial Nova Light"/>
        </w:rPr>
      </w:pPr>
      <w:r w:rsidRPr="003E4498">
        <w:rPr>
          <w:rFonts w:ascii="Arial Nova Light" w:hAnsi="Arial Nova Light"/>
        </w:rPr>
        <w:t xml:space="preserve">Undergraduate students must be enrolled as full-time students at Louisiana State University (Baton Rouge); graduate students must be enrolled as part-time (with at least 6 hours) or fulltime students at </w:t>
      </w:r>
      <w:proofErr w:type="gramStart"/>
      <w:r w:rsidRPr="003E4498">
        <w:rPr>
          <w:rFonts w:ascii="Arial Nova Light" w:hAnsi="Arial Nova Light"/>
        </w:rPr>
        <w:t>LSU;</w:t>
      </w:r>
      <w:proofErr w:type="gramEnd"/>
    </w:p>
    <w:p w14:paraId="444D061D" w14:textId="77777777" w:rsidR="00E127AA" w:rsidRPr="003E4498" w:rsidRDefault="00E127AA" w:rsidP="00E127AA">
      <w:pPr>
        <w:pStyle w:val="ListParagraph"/>
        <w:numPr>
          <w:ilvl w:val="0"/>
          <w:numId w:val="3"/>
        </w:numPr>
        <w:jc w:val="both"/>
        <w:rPr>
          <w:rFonts w:ascii="Arial Nova Light" w:hAnsi="Arial Nova Light"/>
        </w:rPr>
      </w:pPr>
      <w:r w:rsidRPr="003E4498">
        <w:rPr>
          <w:rFonts w:ascii="Arial Nova Light" w:hAnsi="Arial Nova Light"/>
        </w:rPr>
        <w:t xml:space="preserve">Students must have at least a 2.0 cumulative GPA and be in good academic standing with the </w:t>
      </w:r>
      <w:proofErr w:type="gramStart"/>
      <w:r w:rsidRPr="003E4498">
        <w:rPr>
          <w:rFonts w:ascii="Arial Nova Light" w:hAnsi="Arial Nova Light"/>
        </w:rPr>
        <w:t>University;</w:t>
      </w:r>
      <w:proofErr w:type="gramEnd"/>
      <w:r w:rsidRPr="003E4498">
        <w:rPr>
          <w:rFonts w:ascii="Arial Nova Light" w:hAnsi="Arial Nova Light"/>
        </w:rPr>
        <w:t xml:space="preserve"> </w:t>
      </w:r>
    </w:p>
    <w:p w14:paraId="1D42F33C" w14:textId="77777777" w:rsidR="00E127AA" w:rsidRPr="003E4498" w:rsidRDefault="00E127AA" w:rsidP="00E127AA">
      <w:pPr>
        <w:pStyle w:val="ListParagraph"/>
        <w:numPr>
          <w:ilvl w:val="0"/>
          <w:numId w:val="3"/>
        </w:numPr>
        <w:jc w:val="both"/>
        <w:rPr>
          <w:rFonts w:ascii="Arial Nova Light" w:hAnsi="Arial Nova Light"/>
        </w:rPr>
      </w:pPr>
      <w:r w:rsidRPr="003E4498">
        <w:rPr>
          <w:rFonts w:ascii="Arial Nova Light" w:hAnsi="Arial Nova Light"/>
        </w:rPr>
        <w:t xml:space="preserve">Students must not be on disciplinary probation or deferred suspension. This includes newly elected officers, as well as continuing officers. Students may continue organizational membership if on disciplinary probation. </w:t>
      </w:r>
    </w:p>
    <w:p w14:paraId="59D29768" w14:textId="77777777" w:rsidR="00E127AA" w:rsidRPr="003E4498" w:rsidRDefault="00E127AA" w:rsidP="00E127AA">
      <w:pPr>
        <w:pStyle w:val="ListParagraph"/>
        <w:numPr>
          <w:ilvl w:val="0"/>
          <w:numId w:val="3"/>
        </w:numPr>
        <w:jc w:val="both"/>
        <w:rPr>
          <w:rFonts w:ascii="Arial Nova Light" w:hAnsi="Arial Nova Light"/>
        </w:rPr>
      </w:pPr>
      <w:r w:rsidRPr="003E4498">
        <w:rPr>
          <w:rFonts w:ascii="Arial Nova Light" w:hAnsi="Arial Nova Light"/>
        </w:rPr>
        <w:t xml:space="preserve">Students must meet all other academic standards established by the student organization and included in the organization’s constitution and/or bylaws. </w:t>
      </w:r>
    </w:p>
    <w:p w14:paraId="4BA75665" w14:textId="7376CA2F" w:rsidR="008937C1" w:rsidRPr="003E4498" w:rsidRDefault="00E127AA" w:rsidP="001823AB">
      <w:pPr>
        <w:pStyle w:val="ListParagraph"/>
        <w:numPr>
          <w:ilvl w:val="0"/>
          <w:numId w:val="3"/>
        </w:numPr>
        <w:jc w:val="both"/>
        <w:rPr>
          <w:rFonts w:ascii="Arial Nova Light" w:hAnsi="Arial Nova Light"/>
        </w:rPr>
      </w:pPr>
      <w:r w:rsidRPr="003E4498">
        <w:rPr>
          <w:rFonts w:ascii="Arial Nova Light" w:hAnsi="Arial Nova Light"/>
        </w:rPr>
        <w:t>Graduating seniors who are not registered full-time may still hold office in a student</w:t>
      </w:r>
      <w:r w:rsidR="001823AB" w:rsidRPr="003E4498">
        <w:rPr>
          <w:rFonts w:ascii="Arial Nova Light" w:hAnsi="Arial Nova Light"/>
        </w:rPr>
        <w:t xml:space="preserve"> </w:t>
      </w:r>
      <w:r w:rsidRPr="003E4498">
        <w:rPr>
          <w:rFonts w:ascii="Arial Nova Light" w:hAnsi="Arial Nova Light"/>
        </w:rPr>
        <w:t>organization during the semester in which they are scheduled to graduate.</w:t>
      </w:r>
    </w:p>
    <w:p w14:paraId="2F375D05" w14:textId="1B94D4F2" w:rsidR="001823AB" w:rsidRPr="003E4498" w:rsidRDefault="001823AB" w:rsidP="001A06E9">
      <w:pPr>
        <w:jc w:val="both"/>
        <w:rPr>
          <w:rFonts w:ascii="Arial Nova Light" w:hAnsi="Arial Nova Light"/>
        </w:rPr>
      </w:pPr>
      <w:bookmarkStart w:id="35" w:name="_Toc115968516"/>
      <w:r w:rsidRPr="008806B6">
        <w:rPr>
          <w:rStyle w:val="Heading2Char"/>
          <w:rFonts w:ascii="Arial Nova Light" w:hAnsi="Arial Nova Light"/>
          <w:i/>
          <w:iCs/>
          <w:color w:val="auto"/>
          <w:sz w:val="22"/>
          <w:szCs w:val="22"/>
        </w:rPr>
        <w:t>Section 2</w:t>
      </w:r>
      <w:bookmarkEnd w:id="35"/>
      <w:r w:rsidRPr="003E4498">
        <w:rPr>
          <w:rFonts w:ascii="Arial Nova Light" w:hAnsi="Arial Nova Light"/>
          <w:i/>
          <w:iCs/>
        </w:rPr>
        <w:t>:</w:t>
      </w:r>
      <w:r w:rsidRPr="003E4498">
        <w:rPr>
          <w:rFonts w:ascii="Arial Nova Light" w:hAnsi="Arial Nova Light"/>
        </w:rPr>
        <w:t xml:space="preserve"> </w:t>
      </w:r>
      <w:r w:rsidR="001A06E9" w:rsidRPr="003E4498">
        <w:rPr>
          <w:rFonts w:ascii="Arial Nova Light" w:hAnsi="Arial Nova Light"/>
        </w:rPr>
        <w:t xml:space="preserve">The officers of this organization shall be a president, a vice-president, a secretary, a treasurer, a social media officer and a membership chair. </w:t>
      </w:r>
    </w:p>
    <w:p w14:paraId="5C3CBEB0" w14:textId="7127E960" w:rsidR="00133FF1" w:rsidRPr="003E4498" w:rsidRDefault="00133FF1" w:rsidP="00133FF1">
      <w:pPr>
        <w:jc w:val="both"/>
        <w:rPr>
          <w:rFonts w:ascii="Arial Nova Light" w:hAnsi="Arial Nova Light"/>
        </w:rPr>
      </w:pPr>
      <w:bookmarkStart w:id="36" w:name="_Toc115968517"/>
      <w:r w:rsidRPr="008806B6">
        <w:rPr>
          <w:rStyle w:val="Heading2Char"/>
          <w:rFonts w:ascii="Arial Nova Light" w:hAnsi="Arial Nova Light"/>
          <w:i/>
          <w:iCs/>
          <w:color w:val="auto"/>
          <w:sz w:val="22"/>
          <w:szCs w:val="22"/>
        </w:rPr>
        <w:t>Section 3</w:t>
      </w:r>
      <w:bookmarkEnd w:id="36"/>
      <w:r w:rsidRPr="003E4498">
        <w:rPr>
          <w:rFonts w:ascii="Arial Nova Light" w:hAnsi="Arial Nova Light"/>
        </w:rPr>
        <w:t>. The main responsibilities of each position will be as follows:</w:t>
      </w:r>
    </w:p>
    <w:p w14:paraId="11202694" w14:textId="77777777" w:rsidR="00FD2507" w:rsidRDefault="00133FF1" w:rsidP="0031659C">
      <w:pPr>
        <w:pStyle w:val="ListParagraph"/>
        <w:numPr>
          <w:ilvl w:val="0"/>
          <w:numId w:val="7"/>
        </w:numPr>
        <w:jc w:val="both"/>
        <w:rPr>
          <w:rFonts w:ascii="Arial Nova Light" w:hAnsi="Arial Nova Light"/>
          <w:strike/>
        </w:rPr>
      </w:pPr>
      <w:r w:rsidRPr="00FD2507">
        <w:rPr>
          <w:rFonts w:ascii="Arial Nova Light" w:hAnsi="Arial Nova Light"/>
        </w:rPr>
        <w:t xml:space="preserve">The president shall preside at all meetings of the association and of the executive committee: shall perform such other duties as may be assigned by the membership or the executive </w:t>
      </w:r>
      <w:r w:rsidRPr="00FD2507">
        <w:rPr>
          <w:rFonts w:ascii="Arial Nova Light" w:hAnsi="Arial Nova Light"/>
        </w:rPr>
        <w:lastRenderedPageBreak/>
        <w:t>committee</w:t>
      </w:r>
      <w:r w:rsidR="009F4AD0" w:rsidRPr="00FD2507">
        <w:rPr>
          <w:rFonts w:ascii="Arial Nova Light" w:hAnsi="Arial Nova Light"/>
        </w:rPr>
        <w:t>:</w:t>
      </w:r>
      <w:r w:rsidRPr="00FD2507">
        <w:rPr>
          <w:rFonts w:ascii="Arial Nova Light" w:hAnsi="Arial Nova Light"/>
        </w:rPr>
        <w:t xml:space="preserve"> </w:t>
      </w:r>
      <w:r w:rsidR="00FD2507" w:rsidRPr="00FD2507">
        <w:rPr>
          <w:rFonts w:ascii="Arial Nova Light" w:hAnsi="Arial Nova Light"/>
        </w:rPr>
        <w:t>shall act as liaison between the organization and the university/department to encourage and maintain cooperation between the entities.</w:t>
      </w:r>
      <w:r w:rsidR="00FD2507">
        <w:rPr>
          <w:rFonts w:ascii="Arial Nova Light" w:hAnsi="Arial Nova Light"/>
          <w:strike/>
        </w:rPr>
        <w:t xml:space="preserve"> </w:t>
      </w:r>
    </w:p>
    <w:p w14:paraId="7735ED59" w14:textId="7E31CA98" w:rsidR="00133FF1" w:rsidRPr="00FD2507" w:rsidRDefault="00133FF1" w:rsidP="0031659C">
      <w:pPr>
        <w:pStyle w:val="ListParagraph"/>
        <w:numPr>
          <w:ilvl w:val="0"/>
          <w:numId w:val="7"/>
        </w:numPr>
        <w:jc w:val="both"/>
        <w:rPr>
          <w:rFonts w:ascii="Arial Nova Light" w:hAnsi="Arial Nova Light"/>
          <w:strike/>
        </w:rPr>
      </w:pPr>
      <w:r w:rsidRPr="00FD2507">
        <w:rPr>
          <w:rFonts w:ascii="Arial Nova Light" w:hAnsi="Arial Nova Light"/>
        </w:rPr>
        <w:t>The vice-president shall act as aide to the president and shall perform the duties of the president in the absence or inability of that officer to serve.</w:t>
      </w:r>
      <w:r w:rsidR="00F24132">
        <w:rPr>
          <w:rFonts w:ascii="Arial Nova Light" w:hAnsi="Arial Nova Light"/>
        </w:rPr>
        <w:t xml:space="preserve"> </w:t>
      </w:r>
      <w:r w:rsidR="00F24132" w:rsidRPr="00F24132">
        <w:rPr>
          <w:rFonts w:ascii="Arial Nova Light" w:hAnsi="Arial Nova Light"/>
        </w:rPr>
        <w:t>The Vice President shall coordinate the work and internal affairs of the officers and executive committee for accountability purposes and to maintain productivity</w:t>
      </w:r>
    </w:p>
    <w:p w14:paraId="691256D9" w14:textId="77777777" w:rsidR="00133FF1" w:rsidRPr="003E4498" w:rsidRDefault="00133FF1" w:rsidP="00E96635">
      <w:pPr>
        <w:pStyle w:val="ListParagraph"/>
        <w:numPr>
          <w:ilvl w:val="0"/>
          <w:numId w:val="7"/>
        </w:numPr>
        <w:jc w:val="both"/>
        <w:rPr>
          <w:rFonts w:ascii="Arial Nova Light" w:hAnsi="Arial Nova Light"/>
        </w:rPr>
      </w:pPr>
      <w:r w:rsidRPr="003E4498">
        <w:rPr>
          <w:rFonts w:ascii="Arial Nova Light" w:hAnsi="Arial Nova Light"/>
        </w:rPr>
        <w:t xml:space="preserve">The secretary shall record the minutes of all meetings of the organization and of the executive committee and shall perform other duties as may be delegated. </w:t>
      </w:r>
    </w:p>
    <w:p w14:paraId="6D4821CB" w14:textId="7777228A" w:rsidR="00133FF1" w:rsidRPr="005228DE" w:rsidRDefault="00133FF1" w:rsidP="005228DE">
      <w:pPr>
        <w:pStyle w:val="ListParagraph"/>
        <w:numPr>
          <w:ilvl w:val="0"/>
          <w:numId w:val="7"/>
        </w:numPr>
        <w:jc w:val="both"/>
        <w:rPr>
          <w:rFonts w:ascii="Arial Nova Light" w:hAnsi="Arial Nova Light"/>
        </w:rPr>
      </w:pPr>
      <w:r w:rsidRPr="003E4498">
        <w:rPr>
          <w:rFonts w:ascii="Arial Nova Light" w:hAnsi="Arial Nova Light"/>
        </w:rPr>
        <w:t xml:space="preserve">The treasurer shall receive all monies of the organization; shall keep an accurate record of receipts and expenditures; shall pay out local funds in accordance with the approved budget as authorized by the organization. The treasurer shall present a financial statement at meetings of the organization once a month and at other times when requested by the executive committee. The treasurer’s accounts shall be examined annually by an auditor or an auditing committee of not less than three members, who, satisfied that the treasurer’s annual report is correct, should sign a statement of that fact at the end of the report. The auditing committee shall be appointed by the executive committee at least two weeks before the meeting. </w:t>
      </w:r>
    </w:p>
    <w:p w14:paraId="139E5CAF" w14:textId="77777777" w:rsidR="00884CC2" w:rsidRPr="003E4498" w:rsidRDefault="00133FF1" w:rsidP="00E96635">
      <w:pPr>
        <w:pStyle w:val="ListParagraph"/>
        <w:numPr>
          <w:ilvl w:val="0"/>
          <w:numId w:val="7"/>
        </w:numPr>
        <w:jc w:val="both"/>
        <w:rPr>
          <w:rFonts w:ascii="Arial Nova Light" w:hAnsi="Arial Nova Light"/>
        </w:rPr>
      </w:pPr>
      <w:r w:rsidRPr="003E4498">
        <w:rPr>
          <w:rFonts w:ascii="Arial Nova Light" w:hAnsi="Arial Nova Light"/>
        </w:rPr>
        <w:t xml:space="preserve">The social media officer </w:t>
      </w:r>
      <w:r w:rsidR="00884CC2" w:rsidRPr="003E4498">
        <w:rPr>
          <w:rFonts w:ascii="Arial Nova Light" w:hAnsi="Arial Nova Light"/>
        </w:rPr>
        <w:t>will keep the social networks active for the association, publish post, photos, activities, etc.</w:t>
      </w:r>
    </w:p>
    <w:p w14:paraId="78A0129F" w14:textId="280BF110" w:rsidR="001823AB" w:rsidRPr="003E4498" w:rsidRDefault="00133FF1" w:rsidP="00E96635">
      <w:pPr>
        <w:pStyle w:val="ListParagraph"/>
        <w:numPr>
          <w:ilvl w:val="0"/>
          <w:numId w:val="7"/>
        </w:numPr>
        <w:jc w:val="both"/>
        <w:rPr>
          <w:rFonts w:ascii="Arial Nova Light" w:hAnsi="Arial Nova Light"/>
        </w:rPr>
      </w:pPr>
      <w:r w:rsidRPr="003E4498">
        <w:rPr>
          <w:rFonts w:ascii="Arial Nova Light" w:hAnsi="Arial Nova Light"/>
        </w:rPr>
        <w:t>The faculty advisor shall serve as a resource and support mechanism for the officers and</w:t>
      </w:r>
      <w:r w:rsidR="00884CC2" w:rsidRPr="003E4498">
        <w:rPr>
          <w:rFonts w:ascii="Arial Nova Light" w:hAnsi="Arial Nova Light"/>
        </w:rPr>
        <w:t xml:space="preserve"> </w:t>
      </w:r>
      <w:r w:rsidRPr="003E4498">
        <w:rPr>
          <w:rFonts w:ascii="Arial Nova Light" w:hAnsi="Arial Nova Light"/>
        </w:rPr>
        <w:t>members of the organization. The faculty advisor should attend regular and executive</w:t>
      </w:r>
      <w:r w:rsidR="00884CC2" w:rsidRPr="003E4498">
        <w:rPr>
          <w:rFonts w:ascii="Arial Nova Light" w:hAnsi="Arial Nova Light"/>
        </w:rPr>
        <w:t xml:space="preserve"> </w:t>
      </w:r>
      <w:r w:rsidRPr="003E4498">
        <w:rPr>
          <w:rFonts w:ascii="Arial Nova Light" w:hAnsi="Arial Nova Light"/>
        </w:rPr>
        <w:t>board meetings and other events as necessary.</w:t>
      </w:r>
      <w:r w:rsidR="005C3F52">
        <w:rPr>
          <w:rFonts w:ascii="Arial Nova Light" w:hAnsi="Arial Nova Light"/>
        </w:rPr>
        <w:t xml:space="preserve"> </w:t>
      </w:r>
      <w:r w:rsidR="005C3F52" w:rsidRPr="005C3F52">
        <w:rPr>
          <w:rFonts w:ascii="Arial Nova Light" w:hAnsi="Arial Nova Light"/>
        </w:rPr>
        <w:t>The advisor can also help facilitate relations and communication between the organization and the university/department.</w:t>
      </w:r>
    </w:p>
    <w:p w14:paraId="49D53E95" w14:textId="599C2D82" w:rsidR="00D21408" w:rsidRPr="003E4498" w:rsidRDefault="00D21408" w:rsidP="00D21408">
      <w:pPr>
        <w:jc w:val="both"/>
        <w:rPr>
          <w:rFonts w:ascii="Arial Nova Light" w:hAnsi="Arial Nova Light"/>
        </w:rPr>
      </w:pPr>
      <w:bookmarkStart w:id="37" w:name="_Toc115968518"/>
      <w:r w:rsidRPr="008806B6">
        <w:rPr>
          <w:rStyle w:val="Heading2Char"/>
          <w:rFonts w:ascii="Arial Nova Light" w:hAnsi="Arial Nova Light"/>
          <w:i/>
          <w:iCs/>
          <w:color w:val="auto"/>
          <w:sz w:val="22"/>
          <w:szCs w:val="22"/>
        </w:rPr>
        <w:t>Section 4</w:t>
      </w:r>
      <w:bookmarkEnd w:id="37"/>
      <w:r w:rsidRPr="003E4498">
        <w:rPr>
          <w:rFonts w:ascii="Arial Nova Light" w:hAnsi="Arial Nova Light"/>
        </w:rPr>
        <w:t xml:space="preserve">: </w:t>
      </w:r>
    </w:p>
    <w:p w14:paraId="44D1C6DE" w14:textId="77777777" w:rsidR="00BA108B" w:rsidRPr="003E4498" w:rsidRDefault="00BA108B" w:rsidP="00BA108B">
      <w:pPr>
        <w:pStyle w:val="ListParagraph"/>
        <w:numPr>
          <w:ilvl w:val="0"/>
          <w:numId w:val="6"/>
        </w:numPr>
        <w:jc w:val="both"/>
        <w:rPr>
          <w:rFonts w:ascii="Arial Nova Light" w:hAnsi="Arial Nova Light"/>
        </w:rPr>
      </w:pPr>
      <w:r w:rsidRPr="003E4498">
        <w:rPr>
          <w:rFonts w:ascii="Arial Nova Light" w:hAnsi="Arial Nova Light"/>
        </w:rPr>
        <w:t>Officers shall be elected by ballot annually at the last regular meeting of the fall semester.</w:t>
      </w:r>
    </w:p>
    <w:p w14:paraId="26618C28" w14:textId="77777777" w:rsidR="00BA108B" w:rsidRPr="003E4498" w:rsidRDefault="00BA108B" w:rsidP="00BA108B">
      <w:pPr>
        <w:pStyle w:val="ListParagraph"/>
        <w:numPr>
          <w:ilvl w:val="0"/>
          <w:numId w:val="6"/>
        </w:numPr>
        <w:jc w:val="both"/>
        <w:rPr>
          <w:rFonts w:ascii="Arial Nova Light" w:hAnsi="Arial Nova Light"/>
        </w:rPr>
      </w:pPr>
      <w:r w:rsidRPr="003E4498">
        <w:rPr>
          <w:rFonts w:ascii="Arial Nova Light" w:hAnsi="Arial Nova Light"/>
        </w:rPr>
        <w:t xml:space="preserve">Officers shall assume their official duties at the close of the last regular meeting of the fall semester and shall serve for a term of one year and/or until their successors are elected. </w:t>
      </w:r>
    </w:p>
    <w:p w14:paraId="578AAE37" w14:textId="555106EC" w:rsidR="00F153DF" w:rsidRPr="003E4498" w:rsidRDefault="00BA108B" w:rsidP="00BA108B">
      <w:pPr>
        <w:pStyle w:val="ListParagraph"/>
        <w:numPr>
          <w:ilvl w:val="0"/>
          <w:numId w:val="6"/>
        </w:numPr>
        <w:jc w:val="both"/>
        <w:rPr>
          <w:rFonts w:ascii="Arial Nova Light" w:hAnsi="Arial Nova Light"/>
        </w:rPr>
      </w:pPr>
      <w:r w:rsidRPr="003E4498">
        <w:rPr>
          <w:rFonts w:ascii="Arial Nova Light" w:hAnsi="Arial Nova Light"/>
        </w:rPr>
        <w:t>A person shall not be eligible to serve more than two consecutive terms in the same office.</w:t>
      </w:r>
    </w:p>
    <w:p w14:paraId="5567355B" w14:textId="223AFD81" w:rsidR="001823AB" w:rsidRPr="003E4498" w:rsidRDefault="00613C9E" w:rsidP="00613C9E">
      <w:pPr>
        <w:jc w:val="both"/>
        <w:rPr>
          <w:rFonts w:ascii="Arial Nova Light" w:hAnsi="Arial Nova Light"/>
        </w:rPr>
      </w:pPr>
      <w:bookmarkStart w:id="38" w:name="_Toc115968519"/>
      <w:r w:rsidRPr="008806B6">
        <w:rPr>
          <w:rStyle w:val="Heading2Char"/>
          <w:rFonts w:ascii="Arial Nova Light" w:hAnsi="Arial Nova Light"/>
          <w:i/>
          <w:iCs/>
          <w:color w:val="auto"/>
          <w:sz w:val="22"/>
          <w:szCs w:val="22"/>
        </w:rPr>
        <w:t>Section 5</w:t>
      </w:r>
      <w:bookmarkEnd w:id="38"/>
      <w:r w:rsidRPr="003E4498">
        <w:rPr>
          <w:rFonts w:ascii="Arial Nova Light" w:hAnsi="Arial Nova Light"/>
          <w:i/>
          <w:iCs/>
        </w:rPr>
        <w:t>:</w:t>
      </w:r>
      <w:r w:rsidRPr="003E4498">
        <w:rPr>
          <w:rFonts w:ascii="Arial Nova Light" w:hAnsi="Arial Nova Light"/>
        </w:rPr>
        <w:t xml:space="preserve"> There shall be a nominating committee consisting of five (</w:t>
      </w:r>
      <w:r w:rsidR="001939D9" w:rsidRPr="003E4498">
        <w:rPr>
          <w:rFonts w:ascii="Arial Nova Light" w:hAnsi="Arial Nova Light"/>
        </w:rPr>
        <w:t>6</w:t>
      </w:r>
      <w:r w:rsidRPr="003E4498">
        <w:rPr>
          <w:rFonts w:ascii="Arial Nova Light" w:hAnsi="Arial Nova Light"/>
        </w:rPr>
        <w:t>) members elected by the organization at its second regular meeting. Following the report of the nominating committee, nominations may be made from the floor provided that the consent of the nominee has been secured.</w:t>
      </w:r>
    </w:p>
    <w:p w14:paraId="1AE36A68" w14:textId="461AD952" w:rsidR="00C82ED5" w:rsidRPr="003E4498" w:rsidRDefault="00C82ED5" w:rsidP="00C82ED5">
      <w:pPr>
        <w:jc w:val="both"/>
        <w:rPr>
          <w:rFonts w:ascii="Arial Nova Light" w:hAnsi="Arial Nova Light"/>
        </w:rPr>
      </w:pPr>
      <w:bookmarkStart w:id="39" w:name="_Toc115968520"/>
      <w:r w:rsidRPr="008806B6">
        <w:rPr>
          <w:rStyle w:val="Heading2Char"/>
          <w:rFonts w:ascii="Arial Nova Light" w:hAnsi="Arial Nova Light"/>
          <w:i/>
          <w:iCs/>
          <w:color w:val="auto"/>
          <w:sz w:val="22"/>
          <w:szCs w:val="22"/>
        </w:rPr>
        <w:t>Section 6</w:t>
      </w:r>
      <w:bookmarkEnd w:id="39"/>
      <w:r w:rsidRPr="003E4498">
        <w:rPr>
          <w:rFonts w:ascii="Arial Nova Light" w:hAnsi="Arial Nova Light"/>
        </w:rPr>
        <w:t>: A vacancy occurring in any office shall be filled for the non-expired term by a person elected by majority vote of the remaining members of the executive committee.</w:t>
      </w:r>
    </w:p>
    <w:p w14:paraId="67A5E8AD" w14:textId="4152329A" w:rsidR="00C82ED5" w:rsidRPr="003E4498" w:rsidRDefault="00C82ED5" w:rsidP="00C82ED5">
      <w:pPr>
        <w:jc w:val="both"/>
        <w:rPr>
          <w:rFonts w:ascii="Arial Nova Light" w:hAnsi="Arial Nova Light"/>
        </w:rPr>
      </w:pPr>
      <w:bookmarkStart w:id="40" w:name="_Toc115968521"/>
      <w:r w:rsidRPr="008806B6">
        <w:rPr>
          <w:rStyle w:val="Heading2Char"/>
          <w:rFonts w:ascii="Arial Nova Light" w:hAnsi="Arial Nova Light"/>
          <w:i/>
          <w:iCs/>
          <w:color w:val="auto"/>
          <w:sz w:val="22"/>
          <w:szCs w:val="22"/>
        </w:rPr>
        <w:t>Section 7</w:t>
      </w:r>
      <w:bookmarkEnd w:id="40"/>
      <w:r w:rsidRPr="003E4498">
        <w:rPr>
          <w:rFonts w:ascii="Arial Nova Light" w:hAnsi="Arial Nova Light"/>
          <w:i/>
          <w:iCs/>
        </w:rPr>
        <w:t>:</w:t>
      </w:r>
      <w:r w:rsidRPr="003E4498">
        <w:rPr>
          <w:rFonts w:ascii="Arial Nova Light" w:hAnsi="Arial Nova Light"/>
        </w:rPr>
        <w:t xml:space="preserve"> Any officer of the Breeding and Genetics </w:t>
      </w:r>
      <w:r w:rsidR="00EA2AC5">
        <w:rPr>
          <w:rFonts w:ascii="Arial Nova Light" w:hAnsi="Arial Nova Light"/>
        </w:rPr>
        <w:t xml:space="preserve">Students </w:t>
      </w:r>
      <w:r w:rsidR="0085708E">
        <w:rPr>
          <w:rFonts w:ascii="Arial Nova Light" w:hAnsi="Arial Nova Light"/>
        </w:rPr>
        <w:t>Group</w:t>
      </w:r>
      <w:r w:rsidR="0085708E" w:rsidRPr="003E4498">
        <w:rPr>
          <w:rFonts w:ascii="Arial Nova Light" w:hAnsi="Arial Nova Light"/>
        </w:rPr>
        <w:t xml:space="preserve"> in</w:t>
      </w:r>
      <w:r w:rsidRPr="003E4498">
        <w:rPr>
          <w:rFonts w:ascii="Arial Nova Light" w:hAnsi="Arial Nova Light"/>
        </w:rPr>
        <w:t xml:space="preserve"> violation of the Organization's purpose or constitution may be removed from office by the following process:</w:t>
      </w:r>
    </w:p>
    <w:p w14:paraId="2AAF07AA" w14:textId="77777777" w:rsidR="00C82ED5" w:rsidRPr="003E4498" w:rsidRDefault="00C82ED5" w:rsidP="00C82ED5">
      <w:pPr>
        <w:pStyle w:val="ListParagraph"/>
        <w:numPr>
          <w:ilvl w:val="0"/>
          <w:numId w:val="8"/>
        </w:numPr>
        <w:jc w:val="both"/>
        <w:rPr>
          <w:rFonts w:ascii="Arial Nova Light" w:hAnsi="Arial Nova Light"/>
        </w:rPr>
      </w:pPr>
      <w:r w:rsidRPr="003E4498">
        <w:rPr>
          <w:rFonts w:ascii="Arial Nova Light" w:hAnsi="Arial Nova Light"/>
        </w:rPr>
        <w:t xml:space="preserve">A written request by at least three members of the Organization. </w:t>
      </w:r>
    </w:p>
    <w:p w14:paraId="42F10361" w14:textId="09084A10" w:rsidR="00613C9E" w:rsidRPr="003E4498" w:rsidRDefault="00C82ED5" w:rsidP="00C82ED5">
      <w:pPr>
        <w:pStyle w:val="ListParagraph"/>
        <w:numPr>
          <w:ilvl w:val="0"/>
          <w:numId w:val="8"/>
        </w:numPr>
        <w:jc w:val="both"/>
        <w:rPr>
          <w:rFonts w:ascii="Arial Nova Light" w:hAnsi="Arial Nova Light"/>
        </w:rPr>
      </w:pPr>
      <w:r w:rsidRPr="003E4498">
        <w:rPr>
          <w:rFonts w:ascii="Arial Nova Light" w:hAnsi="Arial Nova Light"/>
        </w:rPr>
        <w:t>Written notification to the officer of the request, asking the officer to be present at the\ next meeting and prepared to speak.</w:t>
      </w:r>
    </w:p>
    <w:p w14:paraId="1E0E002A" w14:textId="6A7FE3CD" w:rsidR="0004013C" w:rsidRPr="003E4498" w:rsidRDefault="0004013C" w:rsidP="0004013C">
      <w:pPr>
        <w:pStyle w:val="ListParagraph"/>
        <w:numPr>
          <w:ilvl w:val="0"/>
          <w:numId w:val="8"/>
        </w:numPr>
        <w:jc w:val="both"/>
        <w:rPr>
          <w:rFonts w:ascii="Arial Nova Light" w:hAnsi="Arial Nova Light"/>
        </w:rPr>
      </w:pPr>
      <w:r w:rsidRPr="003E4498">
        <w:rPr>
          <w:rFonts w:ascii="Arial Nova Light" w:hAnsi="Arial Nova Light"/>
        </w:rPr>
        <w:t>A two –thirds (2/3) majority vote of active members or of members in good standing is necessary to remove the officer.</w:t>
      </w:r>
    </w:p>
    <w:p w14:paraId="5C367E94" w14:textId="77777777" w:rsidR="0004013C" w:rsidRPr="003E4498" w:rsidRDefault="0004013C" w:rsidP="00044BAD">
      <w:pPr>
        <w:jc w:val="both"/>
        <w:rPr>
          <w:rFonts w:ascii="Arial Nova Light" w:hAnsi="Arial Nova Light"/>
        </w:rPr>
      </w:pPr>
    </w:p>
    <w:p w14:paraId="3BBC7606" w14:textId="45BFCD7B" w:rsidR="00B24F34" w:rsidRPr="008806B6" w:rsidRDefault="0004013C" w:rsidP="00E8472F">
      <w:pPr>
        <w:pStyle w:val="Heading1"/>
        <w:rPr>
          <w:rFonts w:ascii="Arial Nova Light" w:hAnsi="Arial Nova Light"/>
          <w:b/>
          <w:bCs/>
          <w:color w:val="auto"/>
          <w:sz w:val="22"/>
          <w:szCs w:val="22"/>
        </w:rPr>
      </w:pPr>
      <w:bookmarkStart w:id="41" w:name="_Toc115968522"/>
      <w:r w:rsidRPr="008806B6">
        <w:rPr>
          <w:rFonts w:ascii="Arial Nova Light" w:hAnsi="Arial Nova Light"/>
          <w:b/>
          <w:bCs/>
          <w:color w:val="auto"/>
          <w:sz w:val="22"/>
          <w:szCs w:val="22"/>
        </w:rPr>
        <w:t xml:space="preserve">Article VII: </w:t>
      </w:r>
      <w:r w:rsidR="002453D3" w:rsidRPr="008806B6">
        <w:rPr>
          <w:rFonts w:ascii="Arial Nova Light" w:hAnsi="Arial Nova Light"/>
          <w:b/>
          <w:bCs/>
          <w:color w:val="auto"/>
          <w:sz w:val="22"/>
          <w:szCs w:val="22"/>
        </w:rPr>
        <w:t>Executive Committee</w:t>
      </w:r>
      <w:bookmarkEnd w:id="41"/>
    </w:p>
    <w:p w14:paraId="6A3ACC89" w14:textId="68EEB2E4" w:rsidR="00EF52AC" w:rsidRPr="003E4498" w:rsidRDefault="00EF52AC" w:rsidP="0082262E">
      <w:pPr>
        <w:jc w:val="both"/>
        <w:rPr>
          <w:rFonts w:ascii="Arial Nova Light" w:hAnsi="Arial Nova Light"/>
        </w:rPr>
      </w:pPr>
      <w:bookmarkStart w:id="42" w:name="_Toc115968523"/>
      <w:r w:rsidRPr="008806B6">
        <w:rPr>
          <w:rStyle w:val="Heading2Char"/>
          <w:rFonts w:ascii="Arial Nova Light" w:hAnsi="Arial Nova Light"/>
          <w:i/>
          <w:iCs/>
          <w:color w:val="auto"/>
          <w:sz w:val="22"/>
          <w:szCs w:val="22"/>
        </w:rPr>
        <w:t>Section 1</w:t>
      </w:r>
      <w:bookmarkEnd w:id="42"/>
      <w:r w:rsidRPr="003E4498">
        <w:rPr>
          <w:rFonts w:ascii="Arial Nova Light" w:hAnsi="Arial Nova Light"/>
          <w:i/>
          <w:iCs/>
        </w:rPr>
        <w:t>:</w:t>
      </w:r>
      <w:r w:rsidRPr="003E4498">
        <w:rPr>
          <w:rFonts w:ascii="Arial Nova Light" w:hAnsi="Arial Nova Light"/>
        </w:rPr>
        <w:t xml:space="preserve"> </w:t>
      </w:r>
      <w:r w:rsidR="0082262E" w:rsidRPr="003E4498">
        <w:rPr>
          <w:rFonts w:ascii="Arial Nova Light" w:hAnsi="Arial Nova Light"/>
        </w:rPr>
        <w:t>The Executive Committee shall consist of the officers of the organization, and the chairperson of each standing committee.</w:t>
      </w:r>
    </w:p>
    <w:p w14:paraId="2851D628" w14:textId="336CD192" w:rsidR="0082262E" w:rsidRPr="003E4498" w:rsidRDefault="0082262E" w:rsidP="0082262E">
      <w:pPr>
        <w:jc w:val="both"/>
        <w:rPr>
          <w:rFonts w:ascii="Arial Nova Light" w:hAnsi="Arial Nova Light"/>
        </w:rPr>
      </w:pPr>
      <w:bookmarkStart w:id="43" w:name="_Toc115968524"/>
      <w:r w:rsidRPr="008806B6">
        <w:rPr>
          <w:rStyle w:val="Heading2Char"/>
          <w:rFonts w:ascii="Arial Nova Light" w:hAnsi="Arial Nova Light"/>
          <w:i/>
          <w:iCs/>
          <w:color w:val="auto"/>
          <w:sz w:val="22"/>
          <w:szCs w:val="22"/>
        </w:rPr>
        <w:t>Section 2</w:t>
      </w:r>
      <w:bookmarkEnd w:id="43"/>
      <w:r w:rsidRPr="003E4498">
        <w:rPr>
          <w:rFonts w:ascii="Arial Nova Light" w:hAnsi="Arial Nova Light"/>
          <w:i/>
          <w:iCs/>
        </w:rPr>
        <w:t>:</w:t>
      </w:r>
      <w:r w:rsidRPr="003E4498">
        <w:rPr>
          <w:rFonts w:ascii="Arial Nova Light" w:hAnsi="Arial Nova Light"/>
        </w:rPr>
        <w:t xml:space="preserve"> The duties of the Executive Committee shall be to transact necessary business between regular organization meetings and such business as may be referred to it by the organization to approve the plans of work of each standing committee chairperson; and to present a report at the regular meeting of the organization.</w:t>
      </w:r>
    </w:p>
    <w:p w14:paraId="70B0A75A" w14:textId="24A22D59" w:rsidR="00EE0BC5" w:rsidRPr="003E4498" w:rsidRDefault="00EE0BC5" w:rsidP="00EE0BC5">
      <w:pPr>
        <w:jc w:val="both"/>
        <w:rPr>
          <w:rFonts w:ascii="Arial Nova Light" w:hAnsi="Arial Nova Light"/>
        </w:rPr>
      </w:pPr>
      <w:bookmarkStart w:id="44" w:name="_Toc115968525"/>
      <w:r w:rsidRPr="008806B6">
        <w:rPr>
          <w:rStyle w:val="Heading2Char"/>
          <w:rFonts w:ascii="Arial Nova Light" w:hAnsi="Arial Nova Light"/>
          <w:i/>
          <w:iCs/>
          <w:color w:val="auto"/>
          <w:sz w:val="22"/>
          <w:szCs w:val="22"/>
        </w:rPr>
        <w:t>Section 3</w:t>
      </w:r>
      <w:bookmarkEnd w:id="44"/>
      <w:r w:rsidRPr="003E4498">
        <w:rPr>
          <w:rFonts w:ascii="Arial Nova Light" w:hAnsi="Arial Nova Light"/>
          <w:i/>
          <w:iCs/>
        </w:rPr>
        <w:t>:</w:t>
      </w:r>
      <w:r w:rsidRPr="003E4498">
        <w:rPr>
          <w:rFonts w:ascii="Arial Nova Light" w:hAnsi="Arial Nova Light"/>
        </w:rPr>
        <w:t xml:space="preserve"> Regular meetings of the Executive Committee shall be held every other week during the academic year, the time to be determined by the Committee at its first meeting of the year.</w:t>
      </w:r>
    </w:p>
    <w:p w14:paraId="53FFAAC6" w14:textId="0CBF89D7" w:rsidR="00B24F34" w:rsidRPr="008806B6" w:rsidRDefault="00A22D9E" w:rsidP="00E8472F">
      <w:pPr>
        <w:pStyle w:val="Heading1"/>
        <w:rPr>
          <w:rFonts w:ascii="Arial Nova Light" w:hAnsi="Arial Nova Light"/>
          <w:b/>
          <w:bCs/>
          <w:color w:val="auto"/>
          <w:sz w:val="22"/>
          <w:szCs w:val="22"/>
        </w:rPr>
      </w:pPr>
      <w:bookmarkStart w:id="45" w:name="_Toc115968526"/>
      <w:r w:rsidRPr="008806B6">
        <w:rPr>
          <w:rFonts w:ascii="Arial Nova Light" w:hAnsi="Arial Nova Light"/>
          <w:b/>
          <w:bCs/>
          <w:color w:val="auto"/>
          <w:sz w:val="22"/>
          <w:szCs w:val="22"/>
        </w:rPr>
        <w:t xml:space="preserve">Article VIII: </w:t>
      </w:r>
      <w:r w:rsidR="002453D3" w:rsidRPr="008806B6">
        <w:rPr>
          <w:rFonts w:ascii="Arial Nova Light" w:hAnsi="Arial Nova Light"/>
          <w:b/>
          <w:bCs/>
          <w:color w:val="auto"/>
          <w:sz w:val="22"/>
          <w:szCs w:val="22"/>
        </w:rPr>
        <w:t>Standing and Special Committees</w:t>
      </w:r>
      <w:bookmarkEnd w:id="45"/>
    </w:p>
    <w:p w14:paraId="469B009F" w14:textId="49F9D87E" w:rsidR="00766F9E" w:rsidRPr="003E4498" w:rsidRDefault="00766F9E" w:rsidP="00766F9E">
      <w:pPr>
        <w:jc w:val="both"/>
        <w:rPr>
          <w:rFonts w:ascii="Arial Nova Light" w:hAnsi="Arial Nova Light"/>
        </w:rPr>
      </w:pPr>
      <w:bookmarkStart w:id="46" w:name="_Toc115968527"/>
      <w:r w:rsidRPr="0020640B">
        <w:rPr>
          <w:rStyle w:val="Heading2Char"/>
          <w:rFonts w:ascii="Arial Nova Light" w:hAnsi="Arial Nova Light"/>
          <w:i/>
          <w:iCs/>
          <w:color w:val="auto"/>
          <w:sz w:val="22"/>
          <w:szCs w:val="22"/>
        </w:rPr>
        <w:t>Section 1</w:t>
      </w:r>
      <w:bookmarkEnd w:id="46"/>
      <w:r w:rsidRPr="003E4498">
        <w:rPr>
          <w:rFonts w:ascii="Arial Nova Light" w:hAnsi="Arial Nova Light"/>
          <w:i/>
          <w:iCs/>
        </w:rPr>
        <w:t>.</w:t>
      </w:r>
      <w:r w:rsidRPr="003E4498">
        <w:rPr>
          <w:rFonts w:ascii="Arial Nova Light" w:hAnsi="Arial Nova Light"/>
        </w:rPr>
        <w:t xml:space="preserve"> Standing committees shall be created by the Executive Committee as may be required to promote the objects and interests of the organization. The chairperson of the standing committee shall be appointed by the Executive Committee. Their terms in office shall be one year.</w:t>
      </w:r>
    </w:p>
    <w:p w14:paraId="32C25DC4" w14:textId="1363398E" w:rsidR="00766F9E" w:rsidRPr="003E4498" w:rsidRDefault="00766F9E" w:rsidP="00766F9E">
      <w:pPr>
        <w:jc w:val="both"/>
        <w:rPr>
          <w:rFonts w:ascii="Arial Nova Light" w:hAnsi="Arial Nova Light"/>
        </w:rPr>
      </w:pPr>
      <w:bookmarkStart w:id="47" w:name="_Toc115968528"/>
      <w:r w:rsidRPr="0020640B">
        <w:rPr>
          <w:rStyle w:val="Heading2Char"/>
          <w:rFonts w:ascii="Arial Nova Light" w:hAnsi="Arial Nova Light"/>
          <w:i/>
          <w:iCs/>
          <w:color w:val="auto"/>
          <w:sz w:val="22"/>
          <w:szCs w:val="22"/>
        </w:rPr>
        <w:t>Section 2</w:t>
      </w:r>
      <w:bookmarkEnd w:id="47"/>
      <w:r w:rsidRPr="003E4498">
        <w:rPr>
          <w:rFonts w:ascii="Arial Nova Light" w:hAnsi="Arial Nova Light"/>
          <w:i/>
          <w:iCs/>
        </w:rPr>
        <w:t>.</w:t>
      </w:r>
      <w:r w:rsidRPr="003E4498">
        <w:rPr>
          <w:rFonts w:ascii="Arial Nova Light" w:hAnsi="Arial Nova Light"/>
        </w:rPr>
        <w:t xml:space="preserve"> The chairperson of each standing committee shall present plans of work to the Executive Committee, and no work shall be undertaken without the approval of the Executive Committee. Any vacancies occurring in the chairpersonship of a standing committee shall be filled by the Executive Committee.</w:t>
      </w:r>
    </w:p>
    <w:p w14:paraId="2B17AA83" w14:textId="351D7588" w:rsidR="00766F9E" w:rsidRPr="003E4498" w:rsidRDefault="00766F9E" w:rsidP="00766F9E">
      <w:pPr>
        <w:jc w:val="both"/>
        <w:rPr>
          <w:rFonts w:ascii="Arial Nova Light" w:hAnsi="Arial Nova Light"/>
        </w:rPr>
      </w:pPr>
      <w:bookmarkStart w:id="48" w:name="_Toc115968529"/>
      <w:r w:rsidRPr="0020640B">
        <w:rPr>
          <w:rStyle w:val="Heading2Char"/>
          <w:rFonts w:ascii="Arial Nova Light" w:hAnsi="Arial Nova Light"/>
          <w:i/>
          <w:iCs/>
          <w:color w:val="auto"/>
          <w:sz w:val="22"/>
          <w:szCs w:val="22"/>
        </w:rPr>
        <w:t>Section 3</w:t>
      </w:r>
      <w:bookmarkEnd w:id="48"/>
      <w:r w:rsidRPr="003E4498">
        <w:rPr>
          <w:rFonts w:ascii="Arial Nova Light" w:hAnsi="Arial Nova Light"/>
          <w:i/>
          <w:iCs/>
        </w:rPr>
        <w:t>.</w:t>
      </w:r>
      <w:r w:rsidRPr="003E4498">
        <w:rPr>
          <w:rFonts w:ascii="Arial Nova Light" w:hAnsi="Arial Nova Light"/>
        </w:rPr>
        <w:t xml:space="preserve"> The vice-president shall be an ex-officio member of all committees except the nominating</w:t>
      </w:r>
      <w:r w:rsidR="00C5463A" w:rsidRPr="003E4498">
        <w:rPr>
          <w:rFonts w:ascii="Arial Nova Light" w:hAnsi="Arial Nova Light"/>
        </w:rPr>
        <w:t xml:space="preserve"> </w:t>
      </w:r>
      <w:r w:rsidRPr="003E4498">
        <w:rPr>
          <w:rFonts w:ascii="Arial Nova Light" w:hAnsi="Arial Nova Light"/>
        </w:rPr>
        <w:t>committee.</w:t>
      </w:r>
    </w:p>
    <w:p w14:paraId="536E669F" w14:textId="18CDEA2D" w:rsidR="00B24F34" w:rsidRPr="0020640B" w:rsidRDefault="00C5463A" w:rsidP="00E8472F">
      <w:pPr>
        <w:pStyle w:val="Heading1"/>
        <w:rPr>
          <w:rFonts w:ascii="Arial Nova Light" w:hAnsi="Arial Nova Light"/>
          <w:b/>
          <w:bCs/>
          <w:color w:val="auto"/>
          <w:sz w:val="22"/>
          <w:szCs w:val="22"/>
        </w:rPr>
      </w:pPr>
      <w:bookmarkStart w:id="49" w:name="_Toc115968530"/>
      <w:r w:rsidRPr="0020640B">
        <w:rPr>
          <w:rFonts w:ascii="Arial Nova Light" w:hAnsi="Arial Nova Light"/>
          <w:b/>
          <w:bCs/>
          <w:color w:val="auto"/>
          <w:sz w:val="22"/>
          <w:szCs w:val="22"/>
        </w:rPr>
        <w:t xml:space="preserve">Article IX: </w:t>
      </w:r>
      <w:r w:rsidR="002453D3" w:rsidRPr="0020640B">
        <w:rPr>
          <w:rFonts w:ascii="Arial Nova Light" w:hAnsi="Arial Nova Light"/>
          <w:b/>
          <w:bCs/>
          <w:color w:val="auto"/>
          <w:sz w:val="22"/>
          <w:szCs w:val="22"/>
        </w:rPr>
        <w:t>Meetings</w:t>
      </w:r>
      <w:bookmarkEnd w:id="49"/>
    </w:p>
    <w:p w14:paraId="09C9CC24" w14:textId="1045735B" w:rsidR="00C5463A" w:rsidRPr="003E4498" w:rsidRDefault="00C5463A" w:rsidP="00C5463A">
      <w:pPr>
        <w:jc w:val="both"/>
        <w:rPr>
          <w:rFonts w:ascii="Arial Nova Light" w:hAnsi="Arial Nova Light"/>
        </w:rPr>
      </w:pPr>
      <w:bookmarkStart w:id="50" w:name="_Toc115968531"/>
      <w:r w:rsidRPr="0020640B">
        <w:rPr>
          <w:rStyle w:val="Heading2Char"/>
          <w:rFonts w:ascii="Arial Nova Light" w:hAnsi="Arial Nova Light"/>
          <w:i/>
          <w:iCs/>
          <w:color w:val="auto"/>
          <w:sz w:val="22"/>
          <w:szCs w:val="22"/>
        </w:rPr>
        <w:t>Section 1</w:t>
      </w:r>
      <w:bookmarkEnd w:id="50"/>
      <w:r w:rsidRPr="003E4498">
        <w:rPr>
          <w:rFonts w:ascii="Arial Nova Light" w:hAnsi="Arial Nova Light"/>
          <w:i/>
          <w:iCs/>
        </w:rPr>
        <w:t>.</w:t>
      </w:r>
      <w:r w:rsidRPr="003E4498">
        <w:rPr>
          <w:rFonts w:ascii="Arial Nova Light" w:hAnsi="Arial Nova Light"/>
        </w:rPr>
        <w:t xml:space="preserve"> Regular meetings of this organization shall be held </w:t>
      </w:r>
      <w:r w:rsidR="00C36152">
        <w:rPr>
          <w:rFonts w:ascii="Arial Nova Light" w:hAnsi="Arial Nova Light"/>
        </w:rPr>
        <w:t>at least once a month</w:t>
      </w:r>
      <w:r w:rsidRPr="003E4498">
        <w:rPr>
          <w:rFonts w:ascii="Arial Nova Light" w:hAnsi="Arial Nova Light"/>
        </w:rPr>
        <w:t>, unless otherwise provided by the organization or Executive Committee by a change of date no less than</w:t>
      </w:r>
      <w:r w:rsidR="00672FCA" w:rsidRPr="003E4498">
        <w:rPr>
          <w:rFonts w:ascii="Arial Nova Light" w:hAnsi="Arial Nova Light"/>
        </w:rPr>
        <w:t xml:space="preserve"> </w:t>
      </w:r>
      <w:r w:rsidRPr="003E4498">
        <w:rPr>
          <w:rFonts w:ascii="Arial Nova Light" w:hAnsi="Arial Nova Light"/>
        </w:rPr>
        <w:t>five (5) business days prior to the date of the scheduled meeting.</w:t>
      </w:r>
    </w:p>
    <w:p w14:paraId="7DF34D08" w14:textId="62353137" w:rsidR="00C5463A" w:rsidRDefault="00C5463A" w:rsidP="00C5463A">
      <w:pPr>
        <w:jc w:val="both"/>
        <w:rPr>
          <w:rFonts w:ascii="Arial Nova Light" w:hAnsi="Arial Nova Light"/>
        </w:rPr>
      </w:pPr>
      <w:bookmarkStart w:id="51" w:name="_Toc115968532"/>
      <w:r w:rsidRPr="0020640B">
        <w:rPr>
          <w:rStyle w:val="Heading2Char"/>
          <w:rFonts w:ascii="Arial Nova Light" w:hAnsi="Arial Nova Light"/>
          <w:i/>
          <w:iCs/>
          <w:color w:val="auto"/>
          <w:sz w:val="22"/>
          <w:szCs w:val="22"/>
        </w:rPr>
        <w:t>Section 2</w:t>
      </w:r>
      <w:bookmarkEnd w:id="51"/>
      <w:r w:rsidRPr="003E4498">
        <w:rPr>
          <w:rFonts w:ascii="Arial Nova Light" w:hAnsi="Arial Nova Light"/>
          <w:i/>
          <w:iCs/>
        </w:rPr>
        <w:t>.</w:t>
      </w:r>
      <w:r w:rsidRPr="003E4498">
        <w:rPr>
          <w:rFonts w:ascii="Arial Nova Light" w:hAnsi="Arial Nova Light"/>
        </w:rPr>
        <w:t xml:space="preserve"> At least </w:t>
      </w:r>
      <w:r w:rsidR="008E74CE">
        <w:rPr>
          <w:rFonts w:ascii="Arial Nova Light" w:hAnsi="Arial Nova Light"/>
        </w:rPr>
        <w:t xml:space="preserve">1/3 </w:t>
      </w:r>
      <w:r w:rsidRPr="003E4498">
        <w:rPr>
          <w:rFonts w:ascii="Arial Nova Light" w:hAnsi="Arial Nova Light"/>
        </w:rPr>
        <w:t xml:space="preserve"> of active members present shall constitute a quorum for the transaction of</w:t>
      </w:r>
      <w:r w:rsidR="00672FCA" w:rsidRPr="003E4498">
        <w:rPr>
          <w:rFonts w:ascii="Arial Nova Light" w:hAnsi="Arial Nova Light"/>
        </w:rPr>
        <w:t xml:space="preserve"> </w:t>
      </w:r>
      <w:r w:rsidRPr="003E4498">
        <w:rPr>
          <w:rFonts w:ascii="Arial Nova Light" w:hAnsi="Arial Nova Light"/>
        </w:rPr>
        <w:t>business in any meeting of the organization.</w:t>
      </w:r>
    </w:p>
    <w:p w14:paraId="2DADF53B" w14:textId="42FAC576" w:rsidR="00736625" w:rsidRPr="003E4498" w:rsidRDefault="00736625" w:rsidP="00C5463A">
      <w:pPr>
        <w:jc w:val="both"/>
        <w:rPr>
          <w:rFonts w:ascii="Arial Nova Light" w:hAnsi="Arial Nova Light"/>
        </w:rPr>
      </w:pPr>
      <w:bookmarkStart w:id="52" w:name="_Toc115968533"/>
      <w:r w:rsidRPr="0020640B">
        <w:rPr>
          <w:rStyle w:val="Heading2Char"/>
          <w:rFonts w:ascii="Arial Nova Light" w:hAnsi="Arial Nova Light"/>
          <w:i/>
          <w:iCs/>
          <w:color w:val="auto"/>
          <w:sz w:val="22"/>
          <w:szCs w:val="22"/>
        </w:rPr>
        <w:t>Section 3</w:t>
      </w:r>
      <w:bookmarkEnd w:id="52"/>
      <w:r>
        <w:rPr>
          <w:rFonts w:ascii="Arial Nova Light" w:hAnsi="Arial Nova Light"/>
        </w:rPr>
        <w:t xml:space="preserve">. </w:t>
      </w:r>
      <w:r w:rsidR="004E34B6">
        <w:rPr>
          <w:rFonts w:ascii="Arial Nova Light" w:hAnsi="Arial Nova Light"/>
        </w:rPr>
        <w:t>The officers of the organization shall meet regularly, and the secretary will record and make available</w:t>
      </w:r>
      <w:r w:rsidR="00472264">
        <w:rPr>
          <w:rFonts w:ascii="Arial Nova Light" w:hAnsi="Arial Nova Light"/>
        </w:rPr>
        <w:t xml:space="preserve"> to the members the minutes of these meetings.</w:t>
      </w:r>
    </w:p>
    <w:p w14:paraId="2C1F5498" w14:textId="68C13998" w:rsidR="00B24F34" w:rsidRPr="0020640B" w:rsidRDefault="00C5463A" w:rsidP="00683623">
      <w:pPr>
        <w:pStyle w:val="Heading1"/>
        <w:rPr>
          <w:rFonts w:ascii="Arial Nova Light" w:hAnsi="Arial Nova Light"/>
          <w:b/>
          <w:bCs/>
          <w:color w:val="auto"/>
          <w:sz w:val="22"/>
          <w:szCs w:val="22"/>
        </w:rPr>
      </w:pPr>
      <w:bookmarkStart w:id="53" w:name="_Toc115968534"/>
      <w:r w:rsidRPr="0020640B">
        <w:rPr>
          <w:rFonts w:ascii="Arial Nova Light" w:hAnsi="Arial Nova Light"/>
          <w:b/>
          <w:bCs/>
          <w:color w:val="auto"/>
          <w:sz w:val="22"/>
          <w:szCs w:val="22"/>
        </w:rPr>
        <w:t>Article X</w:t>
      </w:r>
      <w:r w:rsidR="00672FCA" w:rsidRPr="0020640B">
        <w:rPr>
          <w:rFonts w:ascii="Arial Nova Light" w:hAnsi="Arial Nova Light"/>
          <w:b/>
          <w:bCs/>
          <w:color w:val="auto"/>
          <w:sz w:val="22"/>
          <w:szCs w:val="22"/>
        </w:rPr>
        <w:t xml:space="preserve">: </w:t>
      </w:r>
      <w:r w:rsidR="002453D3" w:rsidRPr="0020640B">
        <w:rPr>
          <w:rFonts w:ascii="Arial Nova Light" w:hAnsi="Arial Nova Light"/>
          <w:b/>
          <w:bCs/>
          <w:color w:val="auto"/>
          <w:sz w:val="22"/>
          <w:szCs w:val="22"/>
        </w:rPr>
        <w:t>Parliamentary Authority</w:t>
      </w:r>
      <w:bookmarkEnd w:id="53"/>
    </w:p>
    <w:p w14:paraId="57CB5B3A" w14:textId="430AC4BE" w:rsidR="00672FCA" w:rsidRDefault="00255258" w:rsidP="00255258">
      <w:pPr>
        <w:jc w:val="both"/>
        <w:rPr>
          <w:rFonts w:ascii="Arial Nova Light" w:hAnsi="Arial Nova Light"/>
        </w:rPr>
      </w:pPr>
      <w:del w:id="54" w:author="Guerra, Raul" w:date="2022-10-06T17:18:00Z">
        <w:r w:rsidRPr="003E4498" w:rsidDel="007B60BE">
          <w:rPr>
            <w:rFonts w:ascii="Arial Nova Light" w:hAnsi="Arial Nova Light"/>
          </w:rPr>
          <w:delText>How will the meetings and activities of the organization be governed? Will a guiding document be used? Will these procedures be strictly followed? Example: The most current edition of Robert’s Rules of Order Newly Revised</w:delText>
        </w:r>
      </w:del>
      <w:ins w:id="55" w:author="Guerra, Raul" w:date="2022-10-06T17:18:00Z">
        <w:r w:rsidR="007B60BE">
          <w:rPr>
            <w:rFonts w:ascii="Arial Nova Light" w:hAnsi="Arial Nova Light"/>
          </w:rPr>
          <w:t xml:space="preserve">Based on Robert’s Rules of Order, </w:t>
        </w:r>
      </w:ins>
      <w:r w:rsidRPr="003E4498">
        <w:rPr>
          <w:rFonts w:ascii="Arial Nova Light" w:hAnsi="Arial Nova Light"/>
        </w:rPr>
        <w:t xml:space="preserve"> the meetings and other activities of the organization </w:t>
      </w:r>
      <w:ins w:id="56" w:author="Guerra, Raul" w:date="2022-10-06T17:18:00Z">
        <w:r w:rsidR="00686E99" w:rsidRPr="003E4498">
          <w:rPr>
            <w:rFonts w:ascii="Arial Nova Light" w:hAnsi="Arial Nova Light"/>
          </w:rPr>
          <w:t xml:space="preserve">shall </w:t>
        </w:r>
        <w:r w:rsidR="00911BAE">
          <w:rPr>
            <w:rFonts w:ascii="Arial Nova Light" w:hAnsi="Arial Nova Light"/>
          </w:rPr>
          <w:t>be governed</w:t>
        </w:r>
      </w:ins>
      <w:ins w:id="57" w:author="Guerra, Raul" w:date="2022-10-06T17:19:00Z">
        <w:r w:rsidR="00911BAE">
          <w:rPr>
            <w:rFonts w:ascii="Arial Nova Light" w:hAnsi="Arial Nova Light"/>
          </w:rPr>
          <w:t xml:space="preserve"> in the following manner:</w:t>
        </w:r>
      </w:ins>
    </w:p>
    <w:p w14:paraId="731FF2CF" w14:textId="77777777" w:rsidR="00864BE9" w:rsidRPr="00864BE9" w:rsidRDefault="00864BE9" w:rsidP="00864BE9">
      <w:pPr>
        <w:jc w:val="both"/>
        <w:rPr>
          <w:rFonts w:ascii="Arial Nova Light" w:hAnsi="Arial Nova Light"/>
        </w:rPr>
      </w:pPr>
      <w:commentRangeStart w:id="58"/>
      <w:commentRangeStart w:id="59"/>
      <w:r w:rsidRPr="00864BE9">
        <w:rPr>
          <w:rFonts w:ascii="Arial Nova Light" w:hAnsi="Arial Nova Light"/>
        </w:rPr>
        <w:t>· A main motion must be moved, seconded, and stated by the chair before it can be discussed.</w:t>
      </w:r>
    </w:p>
    <w:p w14:paraId="2BB2ED9B" w14:textId="12CF776A" w:rsidR="00864BE9" w:rsidRPr="00864BE9" w:rsidRDefault="00864BE9" w:rsidP="00864BE9">
      <w:pPr>
        <w:jc w:val="both"/>
        <w:rPr>
          <w:rFonts w:ascii="Arial Nova Light" w:hAnsi="Arial Nova Light"/>
        </w:rPr>
      </w:pPr>
      <w:r w:rsidRPr="00864BE9">
        <w:rPr>
          <w:rFonts w:ascii="Arial Nova Light" w:hAnsi="Arial Nova Light"/>
        </w:rPr>
        <w:t>· If you want to move, second, or speak to a motion, stand and address the chair.</w:t>
      </w:r>
    </w:p>
    <w:p w14:paraId="0A521746" w14:textId="77777777" w:rsidR="00864BE9" w:rsidRPr="00864BE9" w:rsidRDefault="00864BE9" w:rsidP="00864BE9">
      <w:pPr>
        <w:jc w:val="both"/>
        <w:rPr>
          <w:rFonts w:ascii="Arial Nova Light" w:hAnsi="Arial Nova Light"/>
        </w:rPr>
      </w:pPr>
      <w:r w:rsidRPr="00864BE9">
        <w:rPr>
          <w:rFonts w:ascii="Arial Nova Light" w:hAnsi="Arial Nova Light"/>
        </w:rPr>
        <w:t>· If you approve the motion as is, vote for it.</w:t>
      </w:r>
    </w:p>
    <w:p w14:paraId="0A53823E" w14:textId="77777777" w:rsidR="00864BE9" w:rsidRPr="00864BE9" w:rsidRDefault="00864BE9" w:rsidP="00864BE9">
      <w:pPr>
        <w:jc w:val="both"/>
        <w:rPr>
          <w:rFonts w:ascii="Arial Nova Light" w:hAnsi="Arial Nova Light"/>
        </w:rPr>
      </w:pPr>
      <w:r w:rsidRPr="00864BE9">
        <w:rPr>
          <w:rFonts w:ascii="Arial Nova Light" w:hAnsi="Arial Nova Light"/>
        </w:rPr>
        <w:t>· If you disapprove the motion, vote against it.</w:t>
      </w:r>
    </w:p>
    <w:p w14:paraId="40B845A3" w14:textId="77777777" w:rsidR="00864BE9" w:rsidRPr="00864BE9" w:rsidRDefault="00864BE9" w:rsidP="00864BE9">
      <w:pPr>
        <w:jc w:val="both"/>
        <w:rPr>
          <w:rFonts w:ascii="Arial Nova Light" w:hAnsi="Arial Nova Light"/>
        </w:rPr>
      </w:pPr>
      <w:r w:rsidRPr="00864BE9">
        <w:rPr>
          <w:rFonts w:ascii="Arial Nova Light" w:hAnsi="Arial Nova Light"/>
        </w:rPr>
        <w:t>· If you approve the idea of the motion but want to change it, amend it or submit a substitute for it.</w:t>
      </w:r>
    </w:p>
    <w:p w14:paraId="78545222" w14:textId="77777777" w:rsidR="00864BE9" w:rsidRPr="00864BE9" w:rsidRDefault="00864BE9" w:rsidP="00864BE9">
      <w:pPr>
        <w:jc w:val="both"/>
        <w:rPr>
          <w:rFonts w:ascii="Arial Nova Light" w:hAnsi="Arial Nova Light"/>
        </w:rPr>
      </w:pPr>
      <w:r w:rsidRPr="00864BE9">
        <w:rPr>
          <w:rFonts w:ascii="Arial Nova Light" w:hAnsi="Arial Nova Light"/>
        </w:rPr>
        <w:t>· If you want advice or information to help you make your decision, move to refer the motion to</w:t>
      </w:r>
    </w:p>
    <w:p w14:paraId="55DFCCF9" w14:textId="77777777" w:rsidR="00864BE9" w:rsidRPr="00864BE9" w:rsidRDefault="00864BE9" w:rsidP="00864BE9">
      <w:pPr>
        <w:jc w:val="both"/>
        <w:rPr>
          <w:rFonts w:ascii="Arial Nova Light" w:hAnsi="Arial Nova Light"/>
        </w:rPr>
      </w:pPr>
      <w:r w:rsidRPr="00864BE9">
        <w:rPr>
          <w:rFonts w:ascii="Arial Nova Light" w:hAnsi="Arial Nova Light"/>
        </w:rPr>
        <w:t xml:space="preserve">an appropriate quorum or committee with instructions </w:t>
      </w:r>
      <w:commentRangeEnd w:id="58"/>
      <w:r w:rsidR="00C54FF5">
        <w:rPr>
          <w:rStyle w:val="CommentReference"/>
        </w:rPr>
        <w:commentReference w:id="58"/>
      </w:r>
      <w:commentRangeEnd w:id="59"/>
      <w:r w:rsidR="00726E9C">
        <w:rPr>
          <w:rStyle w:val="CommentReference"/>
        </w:rPr>
        <w:commentReference w:id="59"/>
      </w:r>
      <w:r w:rsidRPr="00864BE9">
        <w:rPr>
          <w:rFonts w:ascii="Arial Nova Light" w:hAnsi="Arial Nova Light"/>
        </w:rPr>
        <w:t>to report back.</w:t>
      </w:r>
    </w:p>
    <w:p w14:paraId="05C75895" w14:textId="77777777" w:rsidR="00864BE9" w:rsidRPr="00864BE9" w:rsidRDefault="00864BE9" w:rsidP="00864BE9">
      <w:pPr>
        <w:jc w:val="both"/>
        <w:rPr>
          <w:rFonts w:ascii="Arial Nova Light" w:hAnsi="Arial Nova Light"/>
        </w:rPr>
      </w:pPr>
      <w:r w:rsidRPr="00864BE9">
        <w:rPr>
          <w:rFonts w:ascii="Arial Nova Light" w:hAnsi="Arial Nova Light"/>
        </w:rPr>
        <w:t>· If you feel they can handle it better than the assembly, move to refer the motion to a quorum or</w:t>
      </w:r>
    </w:p>
    <w:p w14:paraId="4B9E03BA" w14:textId="77777777" w:rsidR="00864BE9" w:rsidRPr="00864BE9" w:rsidRDefault="00864BE9" w:rsidP="00864BE9">
      <w:pPr>
        <w:jc w:val="both"/>
        <w:rPr>
          <w:rFonts w:ascii="Arial Nova Light" w:hAnsi="Arial Nova Light"/>
        </w:rPr>
      </w:pPr>
      <w:r w:rsidRPr="00864BE9">
        <w:rPr>
          <w:rFonts w:ascii="Arial Nova Light" w:hAnsi="Arial Nova Light"/>
        </w:rPr>
        <w:t>committee with power to act.</w:t>
      </w:r>
    </w:p>
    <w:p w14:paraId="0801C7DF" w14:textId="77777777" w:rsidR="00864BE9" w:rsidRPr="00864BE9" w:rsidRDefault="00864BE9" w:rsidP="00864BE9">
      <w:pPr>
        <w:jc w:val="both"/>
        <w:rPr>
          <w:rFonts w:ascii="Arial Nova Light" w:hAnsi="Arial Nova Light"/>
        </w:rPr>
      </w:pPr>
      <w:r w:rsidRPr="00864BE9">
        <w:rPr>
          <w:rFonts w:ascii="Arial Nova Light" w:hAnsi="Arial Nova Light"/>
        </w:rPr>
        <w:t>· If you feel that there the pending question(s) should be delayed so more urgent business can be</w:t>
      </w:r>
    </w:p>
    <w:p w14:paraId="475D6C8F" w14:textId="77777777" w:rsidR="00864BE9" w:rsidRPr="00864BE9" w:rsidRDefault="00864BE9" w:rsidP="00864BE9">
      <w:pPr>
        <w:jc w:val="both"/>
        <w:rPr>
          <w:rFonts w:ascii="Arial Nova Light" w:hAnsi="Arial Nova Light"/>
        </w:rPr>
      </w:pPr>
      <w:r w:rsidRPr="00864BE9">
        <w:rPr>
          <w:rFonts w:ascii="Arial Nova Light" w:hAnsi="Arial Nova Light"/>
        </w:rPr>
        <w:t>considered, move to lay the motion on the table.</w:t>
      </w:r>
    </w:p>
    <w:p w14:paraId="661A8CC7" w14:textId="77777777" w:rsidR="00864BE9" w:rsidRPr="00864BE9" w:rsidRDefault="00864BE9" w:rsidP="00864BE9">
      <w:pPr>
        <w:jc w:val="both"/>
        <w:rPr>
          <w:rFonts w:ascii="Arial Nova Light" w:hAnsi="Arial Nova Light"/>
        </w:rPr>
      </w:pPr>
      <w:r w:rsidRPr="00864BE9">
        <w:rPr>
          <w:rFonts w:ascii="Arial Nova Light" w:hAnsi="Arial Nova Light"/>
        </w:rPr>
        <w:t>· If you want time to think the motion over, move that consideration be deferred to a certain time.</w:t>
      </w:r>
    </w:p>
    <w:p w14:paraId="23979E8A" w14:textId="77777777" w:rsidR="00864BE9" w:rsidRPr="00864BE9" w:rsidRDefault="00864BE9" w:rsidP="00864BE9">
      <w:pPr>
        <w:jc w:val="both"/>
        <w:rPr>
          <w:rFonts w:ascii="Arial Nova Light" w:hAnsi="Arial Nova Light"/>
        </w:rPr>
      </w:pPr>
      <w:r w:rsidRPr="00864BE9">
        <w:rPr>
          <w:rFonts w:ascii="Arial Nova Light" w:hAnsi="Arial Nova Light"/>
        </w:rPr>
        <w:t>· If you think that further discussion is unnecessary, move the previous question.</w:t>
      </w:r>
    </w:p>
    <w:p w14:paraId="0AA9CB5C" w14:textId="745B57CC" w:rsidR="00864BE9" w:rsidRPr="00864BE9" w:rsidDel="00E03C5A" w:rsidRDefault="00864BE9" w:rsidP="00864BE9">
      <w:pPr>
        <w:jc w:val="both"/>
        <w:rPr>
          <w:del w:id="60" w:author="Guerra, Raul" w:date="2022-10-06T17:22:00Z"/>
          <w:rFonts w:ascii="Arial Nova Light" w:hAnsi="Arial Nova Light"/>
        </w:rPr>
      </w:pPr>
      <w:r w:rsidRPr="00864BE9">
        <w:rPr>
          <w:rFonts w:ascii="Arial Nova Light" w:hAnsi="Arial Nova Light"/>
        </w:rPr>
        <w:t xml:space="preserve">· If you think that the assembly should </w:t>
      </w:r>
      <w:r w:rsidR="00F10698" w:rsidRPr="00864BE9">
        <w:rPr>
          <w:rFonts w:ascii="Arial Nova Light" w:hAnsi="Arial Nova Light"/>
        </w:rPr>
        <w:t>consider</w:t>
      </w:r>
      <w:r w:rsidRPr="00864BE9">
        <w:rPr>
          <w:rFonts w:ascii="Arial Nova Light" w:hAnsi="Arial Nova Light"/>
        </w:rPr>
        <w:t xml:space="preserve"> a motion referred to </w:t>
      </w:r>
      <w:proofErr w:type="spellStart"/>
      <w:ins w:id="61" w:author="Guerra, Raul" w:date="2022-10-06T17:23:00Z">
        <w:r w:rsidR="00E03C5A">
          <w:rPr>
            <w:rFonts w:ascii="Arial Nova Light" w:hAnsi="Arial Nova Light"/>
          </w:rPr>
          <w:t>a</w:t>
        </w:r>
      </w:ins>
      <w:del w:id="62" w:author="Guerra, Raul" w:date="2022-10-06T17:23:00Z">
        <w:r w:rsidRPr="00864BE9" w:rsidDel="00E03C5A">
          <w:rPr>
            <w:rFonts w:ascii="Arial Nova Light" w:hAnsi="Arial Nova Light"/>
          </w:rPr>
          <w:delText>a</w:delText>
        </w:r>
      </w:del>
    </w:p>
    <w:p w14:paraId="2EEB36E1" w14:textId="77777777" w:rsidR="00864BE9" w:rsidRPr="00864BE9" w:rsidRDefault="00864BE9" w:rsidP="00864BE9">
      <w:pPr>
        <w:jc w:val="both"/>
        <w:rPr>
          <w:rFonts w:ascii="Arial Nova Light" w:hAnsi="Arial Nova Light"/>
        </w:rPr>
      </w:pPr>
      <w:r w:rsidRPr="00864BE9">
        <w:rPr>
          <w:rFonts w:ascii="Arial Nova Light" w:hAnsi="Arial Nova Light"/>
        </w:rPr>
        <w:t>quorum</w:t>
      </w:r>
      <w:proofErr w:type="spellEnd"/>
      <w:r w:rsidRPr="00864BE9">
        <w:rPr>
          <w:rFonts w:ascii="Arial Nova Light" w:hAnsi="Arial Nova Light"/>
        </w:rPr>
        <w:t xml:space="preserve"> or committee, move the motion be recalled.</w:t>
      </w:r>
    </w:p>
    <w:p w14:paraId="10A520E5" w14:textId="785F18B5" w:rsidR="00864BE9" w:rsidRPr="00864BE9" w:rsidRDefault="00864BE9" w:rsidP="00864BE9">
      <w:pPr>
        <w:jc w:val="both"/>
        <w:rPr>
          <w:rFonts w:ascii="Arial Nova Light" w:hAnsi="Arial Nova Light"/>
        </w:rPr>
      </w:pPr>
      <w:r w:rsidRPr="00864BE9">
        <w:rPr>
          <w:rFonts w:ascii="Arial Nova Light" w:hAnsi="Arial Nova Light"/>
        </w:rPr>
        <w:t xml:space="preserve">· If you think that the assembly should </w:t>
      </w:r>
      <w:r w:rsidR="00F10698" w:rsidRPr="00864BE9">
        <w:rPr>
          <w:rFonts w:ascii="Arial Nova Light" w:hAnsi="Arial Nova Light"/>
        </w:rPr>
        <w:t>consider</w:t>
      </w:r>
      <w:r w:rsidRPr="00864BE9">
        <w:rPr>
          <w:rFonts w:ascii="Arial Nova Light" w:hAnsi="Arial Nova Light"/>
        </w:rPr>
        <w:t xml:space="preserve"> a matter already voted</w:t>
      </w:r>
    </w:p>
    <w:p w14:paraId="29EBABC9" w14:textId="77777777" w:rsidR="00864BE9" w:rsidRPr="00864BE9" w:rsidRDefault="00864BE9" w:rsidP="00864BE9">
      <w:pPr>
        <w:jc w:val="both"/>
        <w:rPr>
          <w:rFonts w:ascii="Arial Nova Light" w:hAnsi="Arial Nova Light"/>
        </w:rPr>
      </w:pPr>
      <w:r w:rsidRPr="00864BE9">
        <w:rPr>
          <w:rFonts w:ascii="Arial Nova Light" w:hAnsi="Arial Nova Light"/>
        </w:rPr>
        <w:t>upon, move that it be reconsidered.</w:t>
      </w:r>
    </w:p>
    <w:p w14:paraId="512A1982" w14:textId="77777777" w:rsidR="00864BE9" w:rsidRPr="00864BE9" w:rsidRDefault="00864BE9" w:rsidP="00864BE9">
      <w:pPr>
        <w:jc w:val="both"/>
        <w:rPr>
          <w:rFonts w:ascii="Arial Nova Light" w:hAnsi="Arial Nova Light"/>
        </w:rPr>
      </w:pPr>
      <w:r w:rsidRPr="00864BE9">
        <w:rPr>
          <w:rFonts w:ascii="Arial Nova Light" w:hAnsi="Arial Nova Light"/>
        </w:rPr>
        <w:t>· If you do not agree with a decision rendered by the chair, appeal the decision to the assembly.</w:t>
      </w:r>
    </w:p>
    <w:p w14:paraId="572161BF" w14:textId="77777777" w:rsidR="00864BE9" w:rsidRPr="00864BE9" w:rsidRDefault="00864BE9" w:rsidP="00864BE9">
      <w:pPr>
        <w:jc w:val="both"/>
        <w:rPr>
          <w:rFonts w:ascii="Arial Nova Light" w:hAnsi="Arial Nova Light"/>
        </w:rPr>
      </w:pPr>
      <w:r w:rsidRPr="00864BE9">
        <w:rPr>
          <w:rFonts w:ascii="Arial Nova Light" w:hAnsi="Arial Nova Light"/>
        </w:rPr>
        <w:t>· If you think that a matter introduced is not germane to the matter at hand, a point of order may</w:t>
      </w:r>
    </w:p>
    <w:p w14:paraId="36AFCE34" w14:textId="77777777" w:rsidR="00864BE9" w:rsidRPr="00864BE9" w:rsidRDefault="00864BE9" w:rsidP="00864BE9">
      <w:pPr>
        <w:jc w:val="both"/>
        <w:rPr>
          <w:rFonts w:ascii="Arial Nova Light" w:hAnsi="Arial Nova Light"/>
        </w:rPr>
      </w:pPr>
      <w:r w:rsidRPr="00864BE9">
        <w:rPr>
          <w:rFonts w:ascii="Arial Nova Light" w:hAnsi="Arial Nova Light"/>
        </w:rPr>
        <w:t>be raised.</w:t>
      </w:r>
    </w:p>
    <w:p w14:paraId="1186775C" w14:textId="77777777" w:rsidR="00864BE9" w:rsidRPr="00864BE9" w:rsidRDefault="00864BE9" w:rsidP="00864BE9">
      <w:pPr>
        <w:jc w:val="both"/>
        <w:rPr>
          <w:rFonts w:ascii="Arial Nova Light" w:hAnsi="Arial Nova Light"/>
        </w:rPr>
      </w:pPr>
      <w:r w:rsidRPr="00864BE9">
        <w:rPr>
          <w:rFonts w:ascii="Arial Nova Light" w:hAnsi="Arial Nova Light"/>
        </w:rPr>
        <w:t>· If you think that too much time is being consumed by speakers, you can move a time limit on</w:t>
      </w:r>
    </w:p>
    <w:p w14:paraId="6E9DCF6C" w14:textId="77777777" w:rsidR="00864BE9" w:rsidRPr="00864BE9" w:rsidRDefault="00864BE9" w:rsidP="00864BE9">
      <w:pPr>
        <w:jc w:val="both"/>
        <w:rPr>
          <w:rFonts w:ascii="Arial Nova Light" w:hAnsi="Arial Nova Light"/>
        </w:rPr>
      </w:pPr>
      <w:r w:rsidRPr="00864BE9">
        <w:rPr>
          <w:rFonts w:ascii="Arial Nova Light" w:hAnsi="Arial Nova Light"/>
        </w:rPr>
        <w:t>such speeches.</w:t>
      </w:r>
    </w:p>
    <w:p w14:paraId="372B5B9E" w14:textId="77777777" w:rsidR="00864BE9" w:rsidRPr="00864BE9" w:rsidRDefault="00864BE9" w:rsidP="00864BE9">
      <w:pPr>
        <w:jc w:val="both"/>
        <w:rPr>
          <w:rFonts w:ascii="Arial Nova Light" w:hAnsi="Arial Nova Light"/>
        </w:rPr>
      </w:pPr>
      <w:r w:rsidRPr="00864BE9">
        <w:rPr>
          <w:rFonts w:ascii="Arial Nova Light" w:hAnsi="Arial Nova Light"/>
        </w:rPr>
        <w:t>· If a motion has several parts, and you wish to vote differently on these parts, move to divide the</w:t>
      </w:r>
    </w:p>
    <w:p w14:paraId="700CE777" w14:textId="1566A022" w:rsidR="00864BE9" w:rsidRPr="003E4498" w:rsidRDefault="00864BE9" w:rsidP="00864BE9">
      <w:pPr>
        <w:jc w:val="both"/>
        <w:rPr>
          <w:rFonts w:ascii="Arial Nova Light" w:hAnsi="Arial Nova Light"/>
        </w:rPr>
      </w:pPr>
      <w:r w:rsidRPr="00864BE9">
        <w:rPr>
          <w:rFonts w:ascii="Arial Nova Light" w:hAnsi="Arial Nova Light"/>
        </w:rPr>
        <w:t>motion.</w:t>
      </w:r>
    </w:p>
    <w:p w14:paraId="10B80B67" w14:textId="4AC73C1C" w:rsidR="00B24F34" w:rsidRPr="00A2577C" w:rsidRDefault="005614FA" w:rsidP="00683623">
      <w:pPr>
        <w:pStyle w:val="Heading1"/>
        <w:rPr>
          <w:rFonts w:ascii="Arial Nova Light" w:hAnsi="Arial Nova Light"/>
          <w:b/>
          <w:bCs/>
          <w:color w:val="auto"/>
          <w:sz w:val="22"/>
          <w:szCs w:val="22"/>
        </w:rPr>
      </w:pPr>
      <w:bookmarkStart w:id="63" w:name="_Toc115968535"/>
      <w:r w:rsidRPr="00A2577C">
        <w:rPr>
          <w:rFonts w:ascii="Arial Nova Light" w:hAnsi="Arial Nova Light"/>
          <w:b/>
          <w:bCs/>
          <w:color w:val="auto"/>
          <w:sz w:val="22"/>
          <w:szCs w:val="22"/>
        </w:rPr>
        <w:t xml:space="preserve">Article XI: </w:t>
      </w:r>
      <w:r w:rsidR="002453D3" w:rsidRPr="00A2577C">
        <w:rPr>
          <w:rFonts w:ascii="Arial Nova Light" w:hAnsi="Arial Nova Light"/>
          <w:b/>
          <w:bCs/>
          <w:color w:val="auto"/>
          <w:sz w:val="22"/>
          <w:szCs w:val="22"/>
        </w:rPr>
        <w:t>Amendments</w:t>
      </w:r>
      <w:bookmarkEnd w:id="63"/>
    </w:p>
    <w:p w14:paraId="5859EDE4" w14:textId="13E9C301" w:rsidR="005614FA" w:rsidRPr="003E4498" w:rsidRDefault="00BC194C" w:rsidP="00BC194C">
      <w:pPr>
        <w:jc w:val="both"/>
        <w:rPr>
          <w:rFonts w:ascii="Arial Nova Light" w:hAnsi="Arial Nova Light"/>
        </w:rPr>
      </w:pPr>
      <w:bookmarkStart w:id="64" w:name="_Toc115968536"/>
      <w:r w:rsidRPr="00A2577C">
        <w:rPr>
          <w:rStyle w:val="Heading2Char"/>
          <w:rFonts w:ascii="Arial Nova Light" w:hAnsi="Arial Nova Light"/>
          <w:i/>
          <w:iCs/>
          <w:color w:val="auto"/>
          <w:sz w:val="22"/>
          <w:szCs w:val="22"/>
        </w:rPr>
        <w:t>Section 1</w:t>
      </w:r>
      <w:bookmarkEnd w:id="64"/>
      <w:r w:rsidRPr="003E4498">
        <w:rPr>
          <w:rFonts w:ascii="Arial Nova Light" w:hAnsi="Arial Nova Light"/>
          <w:i/>
          <w:iCs/>
        </w:rPr>
        <w:t>.</w:t>
      </w:r>
      <w:r w:rsidRPr="003E4498">
        <w:rPr>
          <w:rFonts w:ascii="Arial Nova Light" w:hAnsi="Arial Nova Light"/>
          <w:b/>
          <w:bCs/>
        </w:rPr>
        <w:t xml:space="preserve"> </w:t>
      </w:r>
      <w:r w:rsidRPr="003E4498">
        <w:rPr>
          <w:rFonts w:ascii="Arial Nova Light" w:hAnsi="Arial Nova Light"/>
        </w:rPr>
        <w:t xml:space="preserve">This constitution may be amended at any regular meeting of the organization by </w:t>
      </w:r>
      <w:r w:rsidR="000640D3" w:rsidRPr="003E4498">
        <w:rPr>
          <w:rFonts w:ascii="Arial Nova Light" w:hAnsi="Arial Nova Light"/>
        </w:rPr>
        <w:t>two thirds</w:t>
      </w:r>
      <w:r w:rsidRPr="003E4498">
        <w:rPr>
          <w:rFonts w:ascii="Arial Nova Light" w:hAnsi="Arial Nova Light"/>
        </w:rPr>
        <w:t xml:space="preserve"> vote of the members present and voting, provided that notice of the proposed amendment shall have been given at the previous meeting and that the proposed amendment shall be subject to approval of Campus Life or Greek Life, depending on which entity has responsibility for registering the student organization.</w:t>
      </w:r>
    </w:p>
    <w:p w14:paraId="634337D7" w14:textId="3107EBCF" w:rsidR="000640D3" w:rsidRDefault="000640D3" w:rsidP="000640D3">
      <w:pPr>
        <w:jc w:val="both"/>
        <w:rPr>
          <w:rFonts w:ascii="Arial Nova Light" w:hAnsi="Arial Nova Light"/>
        </w:rPr>
      </w:pPr>
      <w:bookmarkStart w:id="65" w:name="_Toc115968537"/>
      <w:r w:rsidRPr="00A2577C">
        <w:rPr>
          <w:rStyle w:val="Heading2Char"/>
          <w:rFonts w:ascii="Arial Nova Light" w:hAnsi="Arial Nova Light"/>
          <w:i/>
          <w:iCs/>
          <w:color w:val="auto"/>
          <w:sz w:val="22"/>
          <w:szCs w:val="22"/>
        </w:rPr>
        <w:t>Section 2</w:t>
      </w:r>
      <w:bookmarkEnd w:id="65"/>
      <w:r w:rsidRPr="003E4498">
        <w:rPr>
          <w:rFonts w:ascii="Arial Nova Light" w:hAnsi="Arial Nova Light"/>
          <w:i/>
          <w:iCs/>
        </w:rPr>
        <w:t>.</w:t>
      </w:r>
      <w:r w:rsidRPr="003E4498">
        <w:rPr>
          <w:rFonts w:ascii="Arial Nova Light" w:hAnsi="Arial Nova Light"/>
        </w:rPr>
        <w:t xml:space="preserve"> A committee may be appointed to submit a revised constitution for the existing constitution only by a majority vote at a meeting of the association, or by a two-thirds vote of the Executive Committee. The requirements for adoption of a revised constitution shall be the same as in the case of an amendment.</w:t>
      </w:r>
    </w:p>
    <w:p w14:paraId="17EE3AD2" w14:textId="6702C7B4" w:rsidR="008161E9" w:rsidRPr="008161E9" w:rsidRDefault="008161E9" w:rsidP="000640D3">
      <w:pPr>
        <w:jc w:val="both"/>
        <w:rPr>
          <w:rFonts w:ascii="Arial Nova Light" w:hAnsi="Arial Nova Light"/>
        </w:rPr>
      </w:pPr>
      <w:bookmarkStart w:id="66" w:name="_Toc115968538"/>
      <w:r w:rsidRPr="00A2577C">
        <w:rPr>
          <w:rStyle w:val="Heading2Char"/>
          <w:rFonts w:ascii="Arial Nova Light" w:hAnsi="Arial Nova Light"/>
          <w:i/>
          <w:iCs/>
          <w:color w:val="auto"/>
          <w:sz w:val="22"/>
          <w:szCs w:val="22"/>
        </w:rPr>
        <w:t>Section 3</w:t>
      </w:r>
      <w:bookmarkEnd w:id="66"/>
      <w:r w:rsidRPr="008161E9">
        <w:rPr>
          <w:rFonts w:ascii="Arial Nova Light" w:hAnsi="Arial Nova Light"/>
          <w:i/>
          <w:iCs/>
        </w:rPr>
        <w:t>.</w:t>
      </w:r>
      <w:r>
        <w:rPr>
          <w:rFonts w:ascii="Arial Nova Light" w:hAnsi="Arial Nova Light"/>
          <w:i/>
          <w:iCs/>
        </w:rPr>
        <w:t xml:space="preserve"> </w:t>
      </w:r>
      <w:r w:rsidRPr="008161E9">
        <w:rPr>
          <w:rFonts w:ascii="Arial Nova Light" w:hAnsi="Arial Nova Light"/>
        </w:rPr>
        <w:t>Any amendments made to the constitution shall be subject to the approval of the Dean of</w:t>
      </w:r>
      <w:r>
        <w:rPr>
          <w:rFonts w:ascii="Arial Nova Light" w:hAnsi="Arial Nova Light"/>
        </w:rPr>
        <w:t xml:space="preserve"> </w:t>
      </w:r>
      <w:r w:rsidRPr="008161E9">
        <w:rPr>
          <w:rFonts w:ascii="Arial Nova Light" w:hAnsi="Arial Nova Light"/>
        </w:rPr>
        <w:t>Students or the designated unit that registers the student organization (Campus Life</w:t>
      </w:r>
      <w:r>
        <w:rPr>
          <w:rFonts w:ascii="Arial Nova Light" w:hAnsi="Arial Nova Light"/>
        </w:rPr>
        <w:t xml:space="preserve"> </w:t>
      </w:r>
      <w:r w:rsidRPr="008161E9">
        <w:rPr>
          <w:rFonts w:ascii="Arial Nova Light" w:hAnsi="Arial Nova Light"/>
        </w:rPr>
        <w:t xml:space="preserve">or Greek Life). </w:t>
      </w:r>
    </w:p>
    <w:p w14:paraId="2E420466" w14:textId="0F38A5C0" w:rsidR="00B24F34" w:rsidRPr="00A2577C" w:rsidRDefault="0089532E" w:rsidP="00683623">
      <w:pPr>
        <w:pStyle w:val="Heading1"/>
        <w:rPr>
          <w:rFonts w:ascii="Arial Nova Light" w:hAnsi="Arial Nova Light"/>
          <w:b/>
          <w:bCs/>
          <w:color w:val="auto"/>
          <w:sz w:val="22"/>
          <w:szCs w:val="22"/>
        </w:rPr>
      </w:pPr>
      <w:bookmarkStart w:id="67" w:name="_Toc115968539"/>
      <w:r w:rsidRPr="00A2577C">
        <w:rPr>
          <w:rFonts w:ascii="Arial Nova Light" w:hAnsi="Arial Nova Light"/>
          <w:b/>
          <w:bCs/>
          <w:color w:val="auto"/>
          <w:sz w:val="22"/>
          <w:szCs w:val="22"/>
        </w:rPr>
        <w:t xml:space="preserve">Article XII: </w:t>
      </w:r>
      <w:r w:rsidR="002453D3" w:rsidRPr="00A2577C">
        <w:rPr>
          <w:rFonts w:ascii="Arial Nova Light" w:hAnsi="Arial Nova Light"/>
          <w:b/>
          <w:bCs/>
          <w:color w:val="auto"/>
          <w:sz w:val="22"/>
          <w:szCs w:val="22"/>
        </w:rPr>
        <w:t>Annual Requirements</w:t>
      </w:r>
      <w:bookmarkEnd w:id="67"/>
    </w:p>
    <w:p w14:paraId="0B3B70AC" w14:textId="558C80AC" w:rsidR="002C30A1" w:rsidRPr="003E4498" w:rsidRDefault="002C30A1" w:rsidP="002C30A1">
      <w:pPr>
        <w:jc w:val="both"/>
        <w:rPr>
          <w:rFonts w:ascii="Arial Nova Light" w:hAnsi="Arial Nova Light"/>
        </w:rPr>
      </w:pPr>
      <w:r w:rsidRPr="003E4498">
        <w:rPr>
          <w:rFonts w:ascii="Arial Nova Light" w:hAnsi="Arial Nova Light"/>
        </w:rPr>
        <w:t xml:space="preserve">The organization will update officer and advisor information on the Student Org Community on an annual basis no later than two weeks after new officer elections are </w:t>
      </w:r>
      <w:proofErr w:type="gramStart"/>
      <w:r w:rsidRPr="003E4498">
        <w:rPr>
          <w:rFonts w:ascii="Arial Nova Light" w:hAnsi="Arial Nova Light"/>
        </w:rPr>
        <w:t>held, and</w:t>
      </w:r>
      <w:proofErr w:type="gramEnd"/>
      <w:r w:rsidRPr="003E4498">
        <w:rPr>
          <w:rFonts w:ascii="Arial Nova Light" w:hAnsi="Arial Nova Light"/>
        </w:rPr>
        <w:t xml:space="preserve"> will comply with the Campus Life Annual Requirements Policy (Policy 1, Student Organization Policy Manual) to remain active.</w:t>
      </w:r>
    </w:p>
    <w:p w14:paraId="109FD980" w14:textId="1376A290" w:rsidR="002453D3" w:rsidRPr="00A2577C" w:rsidRDefault="002670CB" w:rsidP="00683623">
      <w:pPr>
        <w:pStyle w:val="Heading1"/>
        <w:rPr>
          <w:rFonts w:ascii="Arial Nova Light" w:hAnsi="Arial Nova Light"/>
          <w:b/>
          <w:bCs/>
          <w:color w:val="auto"/>
          <w:sz w:val="22"/>
          <w:szCs w:val="22"/>
        </w:rPr>
      </w:pPr>
      <w:bookmarkStart w:id="68" w:name="_Toc115968540"/>
      <w:r w:rsidRPr="00A2577C">
        <w:rPr>
          <w:rFonts w:ascii="Arial Nova Light" w:hAnsi="Arial Nova Light"/>
          <w:b/>
          <w:bCs/>
          <w:color w:val="auto"/>
          <w:sz w:val="22"/>
          <w:szCs w:val="22"/>
        </w:rPr>
        <w:t>Article XI</w:t>
      </w:r>
      <w:r w:rsidR="008161E9" w:rsidRPr="00A2577C">
        <w:rPr>
          <w:rFonts w:ascii="Arial Nova Light" w:hAnsi="Arial Nova Light"/>
          <w:b/>
          <w:bCs/>
          <w:color w:val="auto"/>
          <w:sz w:val="22"/>
          <w:szCs w:val="22"/>
        </w:rPr>
        <w:t>II</w:t>
      </w:r>
      <w:r w:rsidRPr="00A2577C">
        <w:rPr>
          <w:rFonts w:ascii="Arial Nova Light" w:hAnsi="Arial Nova Light"/>
          <w:b/>
          <w:bCs/>
          <w:color w:val="auto"/>
          <w:sz w:val="22"/>
          <w:szCs w:val="22"/>
        </w:rPr>
        <w:t xml:space="preserve">: </w:t>
      </w:r>
      <w:r w:rsidR="002453D3" w:rsidRPr="00A2577C">
        <w:rPr>
          <w:rFonts w:ascii="Arial Nova Light" w:hAnsi="Arial Nova Light"/>
          <w:b/>
          <w:bCs/>
          <w:color w:val="auto"/>
          <w:sz w:val="22"/>
          <w:szCs w:val="22"/>
        </w:rPr>
        <w:t>Appeals and Due Process</w:t>
      </w:r>
      <w:bookmarkEnd w:id="68"/>
    </w:p>
    <w:p w14:paraId="44D60EE4" w14:textId="77777777" w:rsidR="00E102AB" w:rsidRPr="003E4498" w:rsidRDefault="007D1570" w:rsidP="007D1570">
      <w:pPr>
        <w:jc w:val="both"/>
        <w:rPr>
          <w:rFonts w:ascii="Arial Nova Light" w:hAnsi="Arial Nova Light"/>
        </w:rPr>
      </w:pPr>
      <w:bookmarkStart w:id="69" w:name="_Toc115968541"/>
      <w:r w:rsidRPr="00A2577C">
        <w:rPr>
          <w:rStyle w:val="Heading2Char"/>
          <w:rFonts w:ascii="Arial Nova Light" w:hAnsi="Arial Nova Light"/>
          <w:i/>
          <w:iCs/>
          <w:color w:val="auto"/>
          <w:sz w:val="22"/>
          <w:szCs w:val="22"/>
        </w:rPr>
        <w:t>Section 1</w:t>
      </w:r>
      <w:bookmarkEnd w:id="69"/>
      <w:r w:rsidRPr="003E4498">
        <w:rPr>
          <w:rFonts w:ascii="Arial Nova Light" w:hAnsi="Arial Nova Light"/>
        </w:rPr>
        <w:t>: Removal Process an Executive Board Member</w:t>
      </w:r>
    </w:p>
    <w:p w14:paraId="4D4D89CF" w14:textId="77777777" w:rsidR="00872992" w:rsidRPr="003E4498" w:rsidRDefault="007D1570" w:rsidP="007D1570">
      <w:pPr>
        <w:pStyle w:val="ListParagraph"/>
        <w:numPr>
          <w:ilvl w:val="0"/>
          <w:numId w:val="12"/>
        </w:numPr>
        <w:jc w:val="both"/>
        <w:rPr>
          <w:rFonts w:ascii="Arial Nova Light" w:hAnsi="Arial Nova Light"/>
        </w:rPr>
      </w:pPr>
      <w:r w:rsidRPr="003E4498">
        <w:rPr>
          <w:rFonts w:ascii="Arial Nova Light" w:hAnsi="Arial Nova Light"/>
        </w:rPr>
        <w:t>The President has the authority to terminate any officer position upon repeated dereliction of</w:t>
      </w:r>
      <w:r w:rsidR="00E102AB" w:rsidRPr="003E4498">
        <w:rPr>
          <w:rFonts w:ascii="Arial Nova Light" w:hAnsi="Arial Nova Light"/>
        </w:rPr>
        <w:t xml:space="preserve"> </w:t>
      </w:r>
      <w:r w:rsidRPr="003E4498">
        <w:rPr>
          <w:rFonts w:ascii="Arial Nova Light" w:hAnsi="Arial Nova Light"/>
        </w:rPr>
        <w:t>duty using the process as follows:</w:t>
      </w:r>
    </w:p>
    <w:p w14:paraId="4E0306C3" w14:textId="77777777" w:rsidR="00872992" w:rsidRPr="003E4498" w:rsidRDefault="007D1570" w:rsidP="007D1570">
      <w:pPr>
        <w:pStyle w:val="ListParagraph"/>
        <w:numPr>
          <w:ilvl w:val="1"/>
          <w:numId w:val="12"/>
        </w:numPr>
        <w:jc w:val="both"/>
        <w:rPr>
          <w:rFonts w:ascii="Arial Nova Light" w:hAnsi="Arial Nova Light"/>
        </w:rPr>
      </w:pPr>
      <w:r w:rsidRPr="003E4498">
        <w:rPr>
          <w:rFonts w:ascii="Arial Nova Light" w:hAnsi="Arial Nova Light"/>
        </w:rPr>
        <w:t>The negligent exec board member must be put on notice of their dereliction of duty.</w:t>
      </w:r>
    </w:p>
    <w:p w14:paraId="56648AC1" w14:textId="77777777" w:rsidR="00872992" w:rsidRPr="003E4498" w:rsidRDefault="007D1570" w:rsidP="007D1570">
      <w:pPr>
        <w:pStyle w:val="ListParagraph"/>
        <w:numPr>
          <w:ilvl w:val="1"/>
          <w:numId w:val="12"/>
        </w:numPr>
        <w:jc w:val="both"/>
        <w:rPr>
          <w:rFonts w:ascii="Arial Nova Light" w:hAnsi="Arial Nova Light"/>
        </w:rPr>
      </w:pPr>
      <w:r w:rsidRPr="003E4498">
        <w:rPr>
          <w:rFonts w:ascii="Arial Nova Light" w:hAnsi="Arial Nova Light"/>
        </w:rPr>
        <w:t>The President must give expectations for correction of the problem as well as a</w:t>
      </w:r>
      <w:r w:rsidR="00872992" w:rsidRPr="003E4498">
        <w:rPr>
          <w:rFonts w:ascii="Arial Nova Light" w:hAnsi="Arial Nova Light"/>
        </w:rPr>
        <w:t xml:space="preserve"> </w:t>
      </w:r>
      <w:r w:rsidRPr="003E4498">
        <w:rPr>
          <w:rFonts w:ascii="Arial Nova Light" w:hAnsi="Arial Nova Light"/>
        </w:rPr>
        <w:t>reasonable date for expected improvement.</w:t>
      </w:r>
    </w:p>
    <w:p w14:paraId="1487E92F" w14:textId="77777777" w:rsidR="00556B48" w:rsidRPr="003E4498" w:rsidRDefault="007D1570" w:rsidP="007D1570">
      <w:pPr>
        <w:pStyle w:val="ListParagraph"/>
        <w:numPr>
          <w:ilvl w:val="1"/>
          <w:numId w:val="12"/>
        </w:numPr>
        <w:jc w:val="both"/>
        <w:rPr>
          <w:rFonts w:ascii="Arial Nova Light" w:hAnsi="Arial Nova Light"/>
        </w:rPr>
      </w:pPr>
      <w:r w:rsidRPr="003E4498">
        <w:rPr>
          <w:rFonts w:ascii="Arial Nova Light" w:hAnsi="Arial Nova Light"/>
        </w:rPr>
        <w:t>If said expected improvement is not met, the President may terminate the Executiv</w:t>
      </w:r>
      <w:r w:rsidR="00556B48" w:rsidRPr="003E4498">
        <w:rPr>
          <w:rFonts w:ascii="Arial Nova Light" w:hAnsi="Arial Nova Light"/>
        </w:rPr>
        <w:t xml:space="preserve">e </w:t>
      </w:r>
      <w:r w:rsidRPr="003E4498">
        <w:rPr>
          <w:rFonts w:ascii="Arial Nova Light" w:hAnsi="Arial Nova Light"/>
        </w:rPr>
        <w:t>Board member and appoint another in their place.</w:t>
      </w:r>
    </w:p>
    <w:p w14:paraId="6EC8E580" w14:textId="77777777" w:rsidR="00556B48" w:rsidRPr="003E4498" w:rsidRDefault="007D1570" w:rsidP="007D1570">
      <w:pPr>
        <w:pStyle w:val="ListParagraph"/>
        <w:numPr>
          <w:ilvl w:val="1"/>
          <w:numId w:val="12"/>
        </w:numPr>
        <w:jc w:val="both"/>
        <w:rPr>
          <w:rFonts w:ascii="Arial Nova Light" w:hAnsi="Arial Nova Light"/>
        </w:rPr>
      </w:pPr>
      <w:r w:rsidRPr="003E4498">
        <w:rPr>
          <w:rFonts w:ascii="Arial Nova Light" w:hAnsi="Arial Nova Light"/>
        </w:rPr>
        <w:t>In cases of severe neglect of duty, the President must terminate the guilty party</w:t>
      </w:r>
      <w:r w:rsidR="00556B48" w:rsidRPr="003E4498">
        <w:rPr>
          <w:rFonts w:ascii="Arial Nova Light" w:hAnsi="Arial Nova Light"/>
        </w:rPr>
        <w:t xml:space="preserve"> </w:t>
      </w:r>
      <w:r w:rsidRPr="003E4498">
        <w:rPr>
          <w:rFonts w:ascii="Arial Nova Light" w:hAnsi="Arial Nova Light"/>
        </w:rPr>
        <w:t>immediately and appoint a replacement if deemed necessary.</w:t>
      </w:r>
    </w:p>
    <w:p w14:paraId="3F921B61" w14:textId="77777777" w:rsidR="00556B48" w:rsidRPr="003E4498" w:rsidRDefault="007D1570" w:rsidP="007D1570">
      <w:pPr>
        <w:pStyle w:val="ListParagraph"/>
        <w:numPr>
          <w:ilvl w:val="2"/>
          <w:numId w:val="12"/>
        </w:numPr>
        <w:jc w:val="both"/>
        <w:rPr>
          <w:rFonts w:ascii="Arial Nova Light" w:hAnsi="Arial Nova Light"/>
        </w:rPr>
      </w:pPr>
      <w:r w:rsidRPr="003E4498">
        <w:rPr>
          <w:rFonts w:ascii="Arial Nova Light" w:hAnsi="Arial Nova Light"/>
        </w:rPr>
        <w:t>This termination process may or may not include the executive board</w:t>
      </w:r>
      <w:r w:rsidR="00556B48" w:rsidRPr="003E4498">
        <w:rPr>
          <w:rFonts w:ascii="Arial Nova Light" w:hAnsi="Arial Nova Light"/>
        </w:rPr>
        <w:t xml:space="preserve"> </w:t>
      </w:r>
      <w:r w:rsidRPr="003E4498">
        <w:rPr>
          <w:rFonts w:ascii="Arial Nova Light" w:hAnsi="Arial Nova Light"/>
        </w:rPr>
        <w:t>member being put on notice of their dereliction of duty.</w:t>
      </w:r>
    </w:p>
    <w:p w14:paraId="4D00A51B" w14:textId="77777777" w:rsidR="00556B48" w:rsidRPr="003E4498" w:rsidRDefault="007D1570" w:rsidP="007D1570">
      <w:pPr>
        <w:pStyle w:val="ListParagraph"/>
        <w:numPr>
          <w:ilvl w:val="0"/>
          <w:numId w:val="12"/>
        </w:numPr>
        <w:jc w:val="both"/>
        <w:rPr>
          <w:rFonts w:ascii="Arial Nova Light" w:hAnsi="Arial Nova Light"/>
        </w:rPr>
      </w:pPr>
      <w:r w:rsidRPr="003E4498">
        <w:rPr>
          <w:rFonts w:ascii="Arial Nova Light" w:hAnsi="Arial Nova Light"/>
        </w:rPr>
        <w:t>The term of office of an elected official may be terminated by impeachment during the fall or</w:t>
      </w:r>
      <w:r w:rsidR="00556B48" w:rsidRPr="003E4498">
        <w:rPr>
          <w:rFonts w:ascii="Arial Nova Light" w:hAnsi="Arial Nova Light"/>
        </w:rPr>
        <w:t xml:space="preserve"> </w:t>
      </w:r>
      <w:r w:rsidRPr="003E4498">
        <w:rPr>
          <w:rFonts w:ascii="Arial Nova Light" w:hAnsi="Arial Nova Light"/>
        </w:rPr>
        <w:t>spring semesters for failure to maintain their responsibilities and qualifications as specified in</w:t>
      </w:r>
      <w:r w:rsidR="00556B48" w:rsidRPr="003E4498">
        <w:rPr>
          <w:rFonts w:ascii="Arial Nova Light" w:hAnsi="Arial Nova Light"/>
        </w:rPr>
        <w:t xml:space="preserve"> </w:t>
      </w:r>
      <w:r w:rsidRPr="003E4498">
        <w:rPr>
          <w:rFonts w:ascii="Arial Nova Light" w:hAnsi="Arial Nova Light"/>
        </w:rPr>
        <w:t>this constitution.</w:t>
      </w:r>
    </w:p>
    <w:p w14:paraId="224F810D" w14:textId="77777777" w:rsidR="00B21063" w:rsidRPr="003E4498" w:rsidRDefault="007D1570" w:rsidP="007D1570">
      <w:pPr>
        <w:pStyle w:val="ListParagraph"/>
        <w:numPr>
          <w:ilvl w:val="1"/>
          <w:numId w:val="12"/>
        </w:numPr>
        <w:jc w:val="both"/>
        <w:rPr>
          <w:rFonts w:ascii="Arial Nova Light" w:hAnsi="Arial Nova Light"/>
        </w:rPr>
      </w:pPr>
      <w:r w:rsidRPr="003E4498">
        <w:rPr>
          <w:rFonts w:ascii="Arial Nova Light" w:hAnsi="Arial Nova Light"/>
        </w:rPr>
        <w:t>The President will oversee all impeachment proceedings unless the President is being</w:t>
      </w:r>
      <w:r w:rsidR="00556B48" w:rsidRPr="003E4498">
        <w:rPr>
          <w:rFonts w:ascii="Arial Nova Light" w:hAnsi="Arial Nova Light"/>
        </w:rPr>
        <w:t xml:space="preserve"> </w:t>
      </w:r>
      <w:r w:rsidRPr="003E4498">
        <w:rPr>
          <w:rFonts w:ascii="Arial Nova Light" w:hAnsi="Arial Nova Light"/>
        </w:rPr>
        <w:t>impeached, in which case the proceedings will be chaired by gavel order, so long as</w:t>
      </w:r>
      <w:r w:rsidR="00556B48" w:rsidRPr="003E4498">
        <w:rPr>
          <w:rFonts w:ascii="Arial Nova Light" w:hAnsi="Arial Nova Light"/>
        </w:rPr>
        <w:t xml:space="preserve"> </w:t>
      </w:r>
      <w:r w:rsidRPr="003E4498">
        <w:rPr>
          <w:rFonts w:ascii="Arial Nova Light" w:hAnsi="Arial Nova Light"/>
        </w:rPr>
        <w:t>that executive board member is also not under review for being removed from their</w:t>
      </w:r>
      <w:r w:rsidR="00556B48" w:rsidRPr="003E4498">
        <w:rPr>
          <w:rFonts w:ascii="Arial Nova Light" w:hAnsi="Arial Nova Light"/>
        </w:rPr>
        <w:t xml:space="preserve"> </w:t>
      </w:r>
      <w:r w:rsidRPr="003E4498">
        <w:rPr>
          <w:rFonts w:ascii="Arial Nova Light" w:hAnsi="Arial Nova Light"/>
        </w:rPr>
        <w:t>position.</w:t>
      </w:r>
    </w:p>
    <w:p w14:paraId="57450C38" w14:textId="77777777" w:rsidR="00B21063" w:rsidRPr="003E4498" w:rsidRDefault="007D1570" w:rsidP="007D1570">
      <w:pPr>
        <w:pStyle w:val="ListParagraph"/>
        <w:numPr>
          <w:ilvl w:val="1"/>
          <w:numId w:val="12"/>
        </w:numPr>
        <w:jc w:val="both"/>
        <w:rPr>
          <w:rFonts w:ascii="Arial Nova Light" w:hAnsi="Arial Nova Light"/>
        </w:rPr>
      </w:pPr>
      <w:r w:rsidRPr="003E4498">
        <w:rPr>
          <w:rFonts w:ascii="Arial Nova Light" w:hAnsi="Arial Nova Light"/>
        </w:rPr>
        <w:t>Formal charges must be filed to the General Assembly at a regularly scheduled</w:t>
      </w:r>
      <w:r w:rsidR="00B21063" w:rsidRPr="003E4498">
        <w:rPr>
          <w:rFonts w:ascii="Arial Nova Light" w:hAnsi="Arial Nova Light"/>
        </w:rPr>
        <w:t xml:space="preserve"> </w:t>
      </w:r>
      <w:r w:rsidRPr="003E4498">
        <w:rPr>
          <w:rFonts w:ascii="Arial Nova Light" w:hAnsi="Arial Nova Light"/>
        </w:rPr>
        <w:t>meeting. Charges must be formal, specific, and in written form including a petition of</w:t>
      </w:r>
      <w:r w:rsidR="00B21063" w:rsidRPr="003E4498">
        <w:rPr>
          <w:rFonts w:ascii="Arial Nova Light" w:hAnsi="Arial Nova Light"/>
        </w:rPr>
        <w:t xml:space="preserve"> </w:t>
      </w:r>
      <w:r w:rsidRPr="003E4498">
        <w:rPr>
          <w:rFonts w:ascii="Arial Nova Light" w:hAnsi="Arial Nova Light"/>
        </w:rPr>
        <w:t>support from an absolute majority of the voting members of the General Assembly.</w:t>
      </w:r>
    </w:p>
    <w:p w14:paraId="08A41159" w14:textId="77777777" w:rsidR="00B21063" w:rsidRPr="003E4498" w:rsidRDefault="007D1570" w:rsidP="007D1570">
      <w:pPr>
        <w:pStyle w:val="ListParagraph"/>
        <w:numPr>
          <w:ilvl w:val="1"/>
          <w:numId w:val="12"/>
        </w:numPr>
        <w:jc w:val="both"/>
        <w:rPr>
          <w:rFonts w:ascii="Arial Nova Light" w:hAnsi="Arial Nova Light"/>
        </w:rPr>
      </w:pPr>
      <w:r w:rsidRPr="003E4498">
        <w:rPr>
          <w:rFonts w:ascii="Arial Nova Light" w:hAnsi="Arial Nova Light"/>
        </w:rPr>
        <w:t>The vote to impeach will be held at a special meeting immediately following the</w:t>
      </w:r>
      <w:r w:rsidR="00B21063" w:rsidRPr="003E4498">
        <w:rPr>
          <w:rFonts w:ascii="Arial Nova Light" w:hAnsi="Arial Nova Light"/>
        </w:rPr>
        <w:t xml:space="preserve"> </w:t>
      </w:r>
      <w:r w:rsidRPr="003E4498">
        <w:rPr>
          <w:rFonts w:ascii="Arial Nova Light" w:hAnsi="Arial Nova Light"/>
        </w:rPr>
        <w:t>subsequent regularly scheduled General Assembly meeting. Only voting members</w:t>
      </w:r>
      <w:r w:rsidR="00B21063" w:rsidRPr="003E4498">
        <w:rPr>
          <w:rFonts w:ascii="Arial Nova Light" w:hAnsi="Arial Nova Light"/>
        </w:rPr>
        <w:t xml:space="preserve"> </w:t>
      </w:r>
      <w:r w:rsidRPr="003E4498">
        <w:rPr>
          <w:rFonts w:ascii="Arial Nova Light" w:hAnsi="Arial Nova Light"/>
        </w:rPr>
        <w:t>and other allowable personnel per the latest edition of Robert’s Rules of Order will</w:t>
      </w:r>
      <w:r w:rsidR="00B21063" w:rsidRPr="003E4498">
        <w:rPr>
          <w:rFonts w:ascii="Arial Nova Light" w:hAnsi="Arial Nova Light"/>
        </w:rPr>
        <w:t xml:space="preserve"> attend</w:t>
      </w:r>
      <w:r w:rsidRPr="003E4498">
        <w:rPr>
          <w:rFonts w:ascii="Arial Nova Light" w:hAnsi="Arial Nova Light"/>
        </w:rPr>
        <w:t xml:space="preserve"> the special meeting. If the impeachment is ratified by an</w:t>
      </w:r>
      <w:r w:rsidR="00B21063" w:rsidRPr="003E4498">
        <w:rPr>
          <w:rFonts w:ascii="Arial Nova Light" w:hAnsi="Arial Nova Light"/>
        </w:rPr>
        <w:t xml:space="preserve"> </w:t>
      </w:r>
      <w:r w:rsidRPr="003E4498">
        <w:rPr>
          <w:rFonts w:ascii="Arial Nova Light" w:hAnsi="Arial Nova Light"/>
        </w:rPr>
        <w:t>absolute two-thirds vote of the voting members of the General Assembly, the official</w:t>
      </w:r>
      <w:r w:rsidR="00B21063" w:rsidRPr="003E4498">
        <w:rPr>
          <w:rFonts w:ascii="Arial Nova Light" w:hAnsi="Arial Nova Light"/>
        </w:rPr>
        <w:t xml:space="preserve"> </w:t>
      </w:r>
      <w:r w:rsidRPr="003E4498">
        <w:rPr>
          <w:rFonts w:ascii="Arial Nova Light" w:hAnsi="Arial Nova Light"/>
        </w:rPr>
        <w:t>will be dismissed.</w:t>
      </w:r>
    </w:p>
    <w:p w14:paraId="02228304" w14:textId="77777777" w:rsidR="00B21063" w:rsidRPr="003E4498" w:rsidRDefault="007D1570" w:rsidP="007D1570">
      <w:pPr>
        <w:pStyle w:val="ListParagraph"/>
        <w:numPr>
          <w:ilvl w:val="0"/>
          <w:numId w:val="12"/>
        </w:numPr>
        <w:jc w:val="both"/>
        <w:rPr>
          <w:rFonts w:ascii="Arial Nova Light" w:hAnsi="Arial Nova Light"/>
        </w:rPr>
      </w:pPr>
      <w:r w:rsidRPr="003E4498">
        <w:rPr>
          <w:rFonts w:ascii="Arial Nova Light" w:hAnsi="Arial Nova Light"/>
        </w:rPr>
        <w:t>If the President or Vice President critically violates the terms set forth by the constitution in</w:t>
      </w:r>
      <w:r w:rsidR="00B21063" w:rsidRPr="003E4498">
        <w:rPr>
          <w:rFonts w:ascii="Arial Nova Light" w:hAnsi="Arial Nova Light"/>
        </w:rPr>
        <w:t xml:space="preserve"> </w:t>
      </w:r>
      <w:r w:rsidRPr="003E4498">
        <w:rPr>
          <w:rFonts w:ascii="Arial Nova Light" w:hAnsi="Arial Nova Light"/>
        </w:rPr>
        <w:t>such a manner that is detrimental to the organization when the General Assembly is not in</w:t>
      </w:r>
      <w:r w:rsidR="00B21063" w:rsidRPr="003E4498">
        <w:rPr>
          <w:rFonts w:ascii="Arial Nova Light" w:hAnsi="Arial Nova Light"/>
        </w:rPr>
        <w:t xml:space="preserve"> </w:t>
      </w:r>
      <w:r w:rsidRPr="003E4498">
        <w:rPr>
          <w:rFonts w:ascii="Arial Nova Light" w:hAnsi="Arial Nova Light"/>
        </w:rPr>
        <w:t>session, the following process will occur</w:t>
      </w:r>
      <w:r w:rsidR="00B21063" w:rsidRPr="003E4498">
        <w:rPr>
          <w:rFonts w:ascii="Arial Nova Light" w:hAnsi="Arial Nova Light"/>
        </w:rPr>
        <w:t>.</w:t>
      </w:r>
    </w:p>
    <w:p w14:paraId="022A23DE" w14:textId="0CCF0955" w:rsidR="00B21063" w:rsidRPr="003E4498" w:rsidRDefault="007D1570" w:rsidP="007D1570">
      <w:pPr>
        <w:pStyle w:val="ListParagraph"/>
        <w:numPr>
          <w:ilvl w:val="1"/>
          <w:numId w:val="12"/>
        </w:numPr>
        <w:jc w:val="both"/>
        <w:rPr>
          <w:rFonts w:ascii="Arial Nova Light" w:hAnsi="Arial Nova Light"/>
        </w:rPr>
      </w:pPr>
      <w:r w:rsidRPr="003E4498">
        <w:rPr>
          <w:rFonts w:ascii="Arial Nova Light" w:hAnsi="Arial Nova Light"/>
        </w:rPr>
        <w:t>The individual’s behavior may then be brought to and reviewed by a committee</w:t>
      </w:r>
      <w:r w:rsidR="00FD4A66">
        <w:rPr>
          <w:rFonts w:ascii="Arial Nova Light" w:hAnsi="Arial Nova Light"/>
        </w:rPr>
        <w:t xml:space="preserve"> </w:t>
      </w:r>
      <w:r w:rsidRPr="003E4498">
        <w:rPr>
          <w:rFonts w:ascii="Arial Nova Light" w:hAnsi="Arial Nova Light"/>
        </w:rPr>
        <w:t>consisting of the following members:</w:t>
      </w:r>
    </w:p>
    <w:p w14:paraId="32796216" w14:textId="2DB253C8" w:rsidR="00B21063" w:rsidRPr="003E4498" w:rsidRDefault="007D1570" w:rsidP="007D1570">
      <w:pPr>
        <w:pStyle w:val="ListParagraph"/>
        <w:numPr>
          <w:ilvl w:val="2"/>
          <w:numId w:val="12"/>
        </w:numPr>
        <w:jc w:val="both"/>
        <w:rPr>
          <w:rFonts w:ascii="Arial Nova Light" w:hAnsi="Arial Nova Light"/>
        </w:rPr>
      </w:pPr>
      <w:r w:rsidRPr="003E4498">
        <w:rPr>
          <w:rFonts w:ascii="Arial Nova Light" w:hAnsi="Arial Nova Light"/>
        </w:rPr>
        <w:t xml:space="preserve">The organization </w:t>
      </w:r>
      <w:r w:rsidR="00B21063" w:rsidRPr="003E4498">
        <w:rPr>
          <w:rFonts w:ascii="Arial Nova Light" w:hAnsi="Arial Nova Light"/>
        </w:rPr>
        <w:t>advisor.</w:t>
      </w:r>
    </w:p>
    <w:p w14:paraId="6125783E" w14:textId="77777777" w:rsidR="00B21063" w:rsidRPr="003E4498" w:rsidRDefault="007D1570" w:rsidP="007D1570">
      <w:pPr>
        <w:pStyle w:val="ListParagraph"/>
        <w:numPr>
          <w:ilvl w:val="2"/>
          <w:numId w:val="12"/>
        </w:numPr>
        <w:jc w:val="both"/>
        <w:rPr>
          <w:rFonts w:ascii="Arial Nova Light" w:hAnsi="Arial Nova Light"/>
        </w:rPr>
      </w:pPr>
      <w:r w:rsidRPr="003E4498">
        <w:rPr>
          <w:rFonts w:ascii="Arial Nova Light" w:hAnsi="Arial Nova Light"/>
        </w:rPr>
        <w:t>Any exec board members who are not under review, if applicable.</w:t>
      </w:r>
    </w:p>
    <w:p w14:paraId="7FB38E79" w14:textId="77777777" w:rsidR="00C3768D" w:rsidRPr="003E4498" w:rsidRDefault="007D1570" w:rsidP="007D1570">
      <w:pPr>
        <w:pStyle w:val="ListParagraph"/>
        <w:numPr>
          <w:ilvl w:val="1"/>
          <w:numId w:val="12"/>
        </w:numPr>
        <w:jc w:val="both"/>
        <w:rPr>
          <w:rFonts w:ascii="Arial Nova Light" w:hAnsi="Arial Nova Light"/>
        </w:rPr>
      </w:pPr>
      <w:r w:rsidRPr="003E4498">
        <w:rPr>
          <w:rFonts w:ascii="Arial Nova Light" w:hAnsi="Arial Nova Light"/>
        </w:rPr>
        <w:t>The committee will interview the President or Vice President that is in violation of the</w:t>
      </w:r>
      <w:r w:rsidR="00B21063" w:rsidRPr="003E4498">
        <w:rPr>
          <w:rFonts w:ascii="Arial Nova Light" w:hAnsi="Arial Nova Light"/>
        </w:rPr>
        <w:t xml:space="preserve"> </w:t>
      </w:r>
      <w:r w:rsidRPr="003E4498">
        <w:rPr>
          <w:rFonts w:ascii="Arial Nova Light" w:hAnsi="Arial Nova Light"/>
        </w:rPr>
        <w:t>terms set forth by the constitution.</w:t>
      </w:r>
    </w:p>
    <w:p w14:paraId="5E62B7E9" w14:textId="77777777" w:rsidR="00C3768D" w:rsidRPr="003E4498" w:rsidRDefault="007D1570" w:rsidP="007D1570">
      <w:pPr>
        <w:pStyle w:val="ListParagraph"/>
        <w:numPr>
          <w:ilvl w:val="2"/>
          <w:numId w:val="12"/>
        </w:numPr>
        <w:jc w:val="both"/>
        <w:rPr>
          <w:rFonts w:ascii="Arial Nova Light" w:hAnsi="Arial Nova Light"/>
        </w:rPr>
      </w:pPr>
      <w:r w:rsidRPr="003E4498">
        <w:rPr>
          <w:rFonts w:ascii="Arial Nova Light" w:hAnsi="Arial Nova Light"/>
        </w:rPr>
        <w:t>The alleged board member will have the chance to present any</w:t>
      </w:r>
      <w:r w:rsidR="00C3768D" w:rsidRPr="003E4498">
        <w:rPr>
          <w:rFonts w:ascii="Arial Nova Light" w:hAnsi="Arial Nova Light"/>
        </w:rPr>
        <w:t xml:space="preserve"> </w:t>
      </w:r>
      <w:r w:rsidRPr="003E4498">
        <w:rPr>
          <w:rFonts w:ascii="Arial Nova Light" w:hAnsi="Arial Nova Light"/>
        </w:rPr>
        <w:t>additional documentation</w:t>
      </w:r>
      <w:r w:rsidR="00C3768D" w:rsidRPr="003E4498">
        <w:rPr>
          <w:rFonts w:ascii="Arial Nova Light" w:hAnsi="Arial Nova Light"/>
        </w:rPr>
        <w:t>.</w:t>
      </w:r>
    </w:p>
    <w:p w14:paraId="24C62AE2" w14:textId="77777777" w:rsidR="00C3768D" w:rsidRPr="003E4498" w:rsidRDefault="007D1570" w:rsidP="007D1570">
      <w:pPr>
        <w:pStyle w:val="ListParagraph"/>
        <w:numPr>
          <w:ilvl w:val="2"/>
          <w:numId w:val="12"/>
        </w:numPr>
        <w:jc w:val="both"/>
        <w:rPr>
          <w:rFonts w:ascii="Arial Nova Light" w:hAnsi="Arial Nova Light"/>
        </w:rPr>
      </w:pPr>
      <w:r w:rsidRPr="003E4498">
        <w:rPr>
          <w:rFonts w:ascii="Arial Nova Light" w:hAnsi="Arial Nova Light"/>
        </w:rPr>
        <w:t>The alleged board member retains the right to an advisor during the</w:t>
      </w:r>
      <w:r w:rsidR="00C3768D" w:rsidRPr="003E4498">
        <w:rPr>
          <w:rFonts w:ascii="Arial Nova Light" w:hAnsi="Arial Nova Light"/>
        </w:rPr>
        <w:t xml:space="preserve"> </w:t>
      </w:r>
      <w:r w:rsidRPr="003E4498">
        <w:rPr>
          <w:rFonts w:ascii="Arial Nova Light" w:hAnsi="Arial Nova Light"/>
        </w:rPr>
        <w:t>meeting.</w:t>
      </w:r>
    </w:p>
    <w:p w14:paraId="4CBDCED9" w14:textId="77777777" w:rsidR="00C3768D" w:rsidRPr="003E4498" w:rsidRDefault="007D1570" w:rsidP="007D1570">
      <w:pPr>
        <w:pStyle w:val="ListParagraph"/>
        <w:numPr>
          <w:ilvl w:val="1"/>
          <w:numId w:val="12"/>
        </w:numPr>
        <w:jc w:val="both"/>
        <w:rPr>
          <w:rFonts w:ascii="Arial Nova Light" w:hAnsi="Arial Nova Light"/>
        </w:rPr>
      </w:pPr>
      <w:r w:rsidRPr="003E4498">
        <w:rPr>
          <w:rFonts w:ascii="Arial Nova Light" w:hAnsi="Arial Nova Light"/>
        </w:rPr>
        <w:t>Upon conclusion of the meeting, the committee will deliberate and vote on whether</w:t>
      </w:r>
      <w:r w:rsidR="00C3768D" w:rsidRPr="003E4498">
        <w:rPr>
          <w:rFonts w:ascii="Arial Nova Light" w:hAnsi="Arial Nova Light"/>
        </w:rPr>
        <w:t xml:space="preserve"> </w:t>
      </w:r>
      <w:r w:rsidRPr="003E4498">
        <w:rPr>
          <w:rFonts w:ascii="Arial Nova Light" w:hAnsi="Arial Nova Light"/>
        </w:rPr>
        <w:t>the board member should be removed or not.</w:t>
      </w:r>
    </w:p>
    <w:p w14:paraId="3AF2A87F" w14:textId="77777777" w:rsidR="000D401D" w:rsidRPr="003E4498" w:rsidRDefault="007D1570" w:rsidP="00E102AB">
      <w:pPr>
        <w:pStyle w:val="ListParagraph"/>
        <w:numPr>
          <w:ilvl w:val="2"/>
          <w:numId w:val="12"/>
        </w:numPr>
        <w:jc w:val="both"/>
        <w:rPr>
          <w:rFonts w:ascii="Arial Nova Light" w:hAnsi="Arial Nova Light"/>
        </w:rPr>
      </w:pPr>
      <w:r w:rsidRPr="003E4498">
        <w:rPr>
          <w:rFonts w:ascii="Arial Nova Light" w:hAnsi="Arial Nova Light"/>
        </w:rPr>
        <w:t>The vote must deliver an absolute majority in order to proceed with</w:t>
      </w:r>
      <w:r w:rsidR="000D401D" w:rsidRPr="003E4498">
        <w:rPr>
          <w:rFonts w:ascii="Arial Nova Light" w:hAnsi="Arial Nova Light"/>
        </w:rPr>
        <w:t xml:space="preserve"> </w:t>
      </w:r>
      <w:r w:rsidRPr="003E4498">
        <w:rPr>
          <w:rFonts w:ascii="Arial Nova Light" w:hAnsi="Arial Nova Light"/>
        </w:rPr>
        <w:t>termination.</w:t>
      </w:r>
    </w:p>
    <w:p w14:paraId="4AA6E55F" w14:textId="77777777" w:rsidR="000D401D" w:rsidRPr="003E4498" w:rsidRDefault="007D1570" w:rsidP="00E102AB">
      <w:pPr>
        <w:pStyle w:val="ListParagraph"/>
        <w:numPr>
          <w:ilvl w:val="2"/>
          <w:numId w:val="12"/>
        </w:numPr>
        <w:jc w:val="both"/>
        <w:rPr>
          <w:rFonts w:ascii="Arial Nova Light" w:hAnsi="Arial Nova Light"/>
        </w:rPr>
      </w:pPr>
      <w:r w:rsidRPr="003E4498">
        <w:rPr>
          <w:rFonts w:ascii="Arial Nova Light" w:hAnsi="Arial Nova Light"/>
        </w:rPr>
        <w:t>The final decision must be delivered in writing to the alleged board member</w:t>
      </w:r>
      <w:r w:rsidR="00E102AB" w:rsidRPr="003E4498">
        <w:rPr>
          <w:rFonts w:ascii="Arial Nova Light" w:hAnsi="Arial Nova Light"/>
        </w:rPr>
        <w:t xml:space="preserve"> within 10 business days of the initial meeting.</w:t>
      </w:r>
    </w:p>
    <w:p w14:paraId="79D7B6C8" w14:textId="77777777" w:rsidR="000D401D" w:rsidRPr="003E4498" w:rsidRDefault="00E102AB" w:rsidP="00E102AB">
      <w:pPr>
        <w:pStyle w:val="ListParagraph"/>
        <w:numPr>
          <w:ilvl w:val="0"/>
          <w:numId w:val="12"/>
        </w:numPr>
        <w:jc w:val="both"/>
        <w:rPr>
          <w:rFonts w:ascii="Arial Nova Light" w:hAnsi="Arial Nova Light"/>
        </w:rPr>
      </w:pPr>
      <w:r w:rsidRPr="003E4498">
        <w:rPr>
          <w:rFonts w:ascii="Arial Nova Light" w:hAnsi="Arial Nova Light"/>
        </w:rPr>
        <w:t>If an executive board member is removed from office during their current term due to</w:t>
      </w:r>
      <w:r w:rsidR="000D401D" w:rsidRPr="003E4498">
        <w:rPr>
          <w:rFonts w:ascii="Arial Nova Light" w:hAnsi="Arial Nova Light"/>
        </w:rPr>
        <w:t xml:space="preserve"> </w:t>
      </w:r>
      <w:r w:rsidRPr="003E4498">
        <w:rPr>
          <w:rFonts w:ascii="Arial Nova Light" w:hAnsi="Arial Nova Light"/>
        </w:rPr>
        <w:t>termination, impeachment, or removal due to non-GPA related issues, they will no longer be</w:t>
      </w:r>
      <w:r w:rsidR="000D401D" w:rsidRPr="003E4498">
        <w:rPr>
          <w:rFonts w:ascii="Arial Nova Light" w:hAnsi="Arial Nova Light"/>
        </w:rPr>
        <w:t xml:space="preserve"> </w:t>
      </w:r>
      <w:r w:rsidRPr="003E4498">
        <w:rPr>
          <w:rFonts w:ascii="Arial Nova Light" w:hAnsi="Arial Nova Light"/>
        </w:rPr>
        <w:t>eligible for any following academic term.</w:t>
      </w:r>
    </w:p>
    <w:p w14:paraId="79FFCF5C" w14:textId="49E15EBB" w:rsidR="00E102AB" w:rsidRPr="003E4498" w:rsidRDefault="00E102AB" w:rsidP="000D401D">
      <w:pPr>
        <w:pStyle w:val="ListParagraph"/>
        <w:numPr>
          <w:ilvl w:val="1"/>
          <w:numId w:val="12"/>
        </w:numPr>
        <w:jc w:val="both"/>
        <w:rPr>
          <w:rFonts w:ascii="Arial Nova Light" w:hAnsi="Arial Nova Light"/>
        </w:rPr>
      </w:pPr>
      <w:r w:rsidRPr="003E4498">
        <w:rPr>
          <w:rFonts w:ascii="Arial Nova Light" w:hAnsi="Arial Nova Light"/>
        </w:rPr>
        <w:t>The terminated executive board member has the right to appeal to the decision</w:t>
      </w:r>
      <w:r w:rsidR="000D401D" w:rsidRPr="003E4498">
        <w:rPr>
          <w:rFonts w:ascii="Arial Nova Light" w:hAnsi="Arial Nova Light"/>
        </w:rPr>
        <w:t xml:space="preserve"> </w:t>
      </w:r>
      <w:r w:rsidRPr="003E4498">
        <w:rPr>
          <w:rFonts w:ascii="Arial Nova Light" w:hAnsi="Arial Nova Light"/>
        </w:rPr>
        <w:t>following the appeals process in Section 2 of this Article.</w:t>
      </w:r>
    </w:p>
    <w:p w14:paraId="65C2E578" w14:textId="77777777" w:rsidR="00E102AB" w:rsidRPr="003E4498" w:rsidRDefault="00E102AB" w:rsidP="00E102AB">
      <w:pPr>
        <w:jc w:val="both"/>
        <w:rPr>
          <w:rFonts w:ascii="Arial Nova Light" w:hAnsi="Arial Nova Light"/>
        </w:rPr>
      </w:pPr>
      <w:bookmarkStart w:id="70" w:name="_Toc115968542"/>
      <w:r w:rsidRPr="00A2577C">
        <w:rPr>
          <w:rStyle w:val="Heading2Char"/>
          <w:rFonts w:ascii="Arial Nova Light" w:hAnsi="Arial Nova Light"/>
          <w:i/>
          <w:iCs/>
          <w:color w:val="auto"/>
          <w:sz w:val="22"/>
          <w:szCs w:val="22"/>
        </w:rPr>
        <w:t>Section 2</w:t>
      </w:r>
      <w:bookmarkEnd w:id="70"/>
      <w:r w:rsidRPr="003E4498">
        <w:rPr>
          <w:rFonts w:ascii="Arial Nova Light" w:hAnsi="Arial Nova Light"/>
          <w:i/>
          <w:iCs/>
        </w:rPr>
        <w:t>:</w:t>
      </w:r>
      <w:r w:rsidRPr="003E4498">
        <w:rPr>
          <w:rFonts w:ascii="Arial Nova Light" w:hAnsi="Arial Nova Light"/>
        </w:rPr>
        <w:t xml:space="preserve"> Appeal Process for an Executive Board Member Removal</w:t>
      </w:r>
    </w:p>
    <w:p w14:paraId="4C4EA3E1" w14:textId="77777777" w:rsidR="000D401D" w:rsidRPr="003E4498" w:rsidRDefault="00E102AB" w:rsidP="00E102AB">
      <w:pPr>
        <w:pStyle w:val="ListParagraph"/>
        <w:numPr>
          <w:ilvl w:val="0"/>
          <w:numId w:val="13"/>
        </w:numPr>
        <w:jc w:val="both"/>
        <w:rPr>
          <w:rFonts w:ascii="Arial Nova Light" w:hAnsi="Arial Nova Light"/>
        </w:rPr>
      </w:pPr>
      <w:r w:rsidRPr="003E4498">
        <w:rPr>
          <w:rFonts w:ascii="Arial Nova Light" w:hAnsi="Arial Nova Light"/>
        </w:rPr>
        <w:t>If an executive board member who was removed from their position would like to appeal</w:t>
      </w:r>
      <w:r w:rsidR="000D401D" w:rsidRPr="003E4498">
        <w:rPr>
          <w:rFonts w:ascii="Arial Nova Light" w:hAnsi="Arial Nova Light"/>
        </w:rPr>
        <w:t xml:space="preserve"> </w:t>
      </w:r>
      <w:r w:rsidRPr="003E4498">
        <w:rPr>
          <w:rFonts w:ascii="Arial Nova Light" w:hAnsi="Arial Nova Light"/>
        </w:rPr>
        <w:t>that decision, they must follow this outlined process:</w:t>
      </w:r>
    </w:p>
    <w:p w14:paraId="59AE5B2C" w14:textId="77777777" w:rsidR="000D401D" w:rsidRPr="003E4498" w:rsidRDefault="00E102AB" w:rsidP="00E102AB">
      <w:pPr>
        <w:pStyle w:val="ListParagraph"/>
        <w:numPr>
          <w:ilvl w:val="1"/>
          <w:numId w:val="13"/>
        </w:numPr>
        <w:jc w:val="both"/>
        <w:rPr>
          <w:rFonts w:ascii="Arial Nova Light" w:hAnsi="Arial Nova Light"/>
        </w:rPr>
      </w:pPr>
      <w:r w:rsidRPr="003E4498">
        <w:rPr>
          <w:rFonts w:ascii="Arial Nova Light" w:hAnsi="Arial Nova Light"/>
        </w:rPr>
        <w:t>The appeal request must be submitted in writing to the organization advisor within 5</w:t>
      </w:r>
      <w:r w:rsidR="000D401D" w:rsidRPr="003E4498">
        <w:rPr>
          <w:rFonts w:ascii="Arial Nova Light" w:hAnsi="Arial Nova Light"/>
        </w:rPr>
        <w:t xml:space="preserve"> </w:t>
      </w:r>
      <w:r w:rsidRPr="003E4498">
        <w:rPr>
          <w:rFonts w:ascii="Arial Nova Light" w:hAnsi="Arial Nova Light"/>
        </w:rPr>
        <w:t>business days of the decision being delivered.</w:t>
      </w:r>
    </w:p>
    <w:p w14:paraId="7DF6CEA8" w14:textId="77777777" w:rsidR="000D401D" w:rsidRPr="003E4498" w:rsidRDefault="00E102AB" w:rsidP="00E102AB">
      <w:pPr>
        <w:pStyle w:val="ListParagraph"/>
        <w:numPr>
          <w:ilvl w:val="2"/>
          <w:numId w:val="13"/>
        </w:numPr>
        <w:jc w:val="both"/>
        <w:rPr>
          <w:rFonts w:ascii="Arial Nova Light" w:hAnsi="Arial Nova Light"/>
        </w:rPr>
      </w:pPr>
      <w:r w:rsidRPr="003E4498">
        <w:rPr>
          <w:rFonts w:ascii="Arial Nova Light" w:hAnsi="Arial Nova Light"/>
        </w:rPr>
        <w:t>Said appeal must include an identification of who the appealing student is and</w:t>
      </w:r>
      <w:r w:rsidR="000D401D" w:rsidRPr="003E4498">
        <w:rPr>
          <w:rFonts w:ascii="Arial Nova Light" w:hAnsi="Arial Nova Light"/>
        </w:rPr>
        <w:t xml:space="preserve"> </w:t>
      </w:r>
      <w:r w:rsidRPr="003E4498">
        <w:rPr>
          <w:rFonts w:ascii="Arial Nova Light" w:hAnsi="Arial Nova Light"/>
        </w:rPr>
        <w:t>what decision they are appealing.</w:t>
      </w:r>
    </w:p>
    <w:p w14:paraId="7422280D" w14:textId="77777777" w:rsidR="002A2F38" w:rsidRPr="003E4498" w:rsidRDefault="00E102AB" w:rsidP="00E102AB">
      <w:pPr>
        <w:pStyle w:val="ListParagraph"/>
        <w:numPr>
          <w:ilvl w:val="1"/>
          <w:numId w:val="13"/>
        </w:numPr>
        <w:jc w:val="both"/>
        <w:rPr>
          <w:rFonts w:ascii="Arial Nova Light" w:hAnsi="Arial Nova Light"/>
        </w:rPr>
      </w:pPr>
      <w:r w:rsidRPr="003E4498">
        <w:rPr>
          <w:rFonts w:ascii="Arial Nova Light" w:hAnsi="Arial Nova Light"/>
        </w:rPr>
        <w:t>Upon receiving the request for appeal, the advisor will determine if they are able to</w:t>
      </w:r>
      <w:r w:rsidR="002A2F38" w:rsidRPr="003E4498">
        <w:rPr>
          <w:rFonts w:ascii="Arial Nova Light" w:hAnsi="Arial Nova Light"/>
        </w:rPr>
        <w:t xml:space="preserve"> </w:t>
      </w:r>
      <w:r w:rsidRPr="003E4498">
        <w:rPr>
          <w:rFonts w:ascii="Arial Nova Light" w:hAnsi="Arial Nova Light"/>
        </w:rPr>
        <w:t>serve as the chairperson for this appeal.</w:t>
      </w:r>
    </w:p>
    <w:p w14:paraId="3BD042C8" w14:textId="77777777" w:rsidR="002A2F38" w:rsidRPr="003E4498" w:rsidRDefault="00E102AB" w:rsidP="00E102AB">
      <w:pPr>
        <w:pStyle w:val="ListParagraph"/>
        <w:numPr>
          <w:ilvl w:val="2"/>
          <w:numId w:val="13"/>
        </w:numPr>
        <w:jc w:val="both"/>
        <w:rPr>
          <w:rFonts w:ascii="Arial Nova Light" w:hAnsi="Arial Nova Light"/>
        </w:rPr>
      </w:pPr>
      <w:r w:rsidRPr="003E4498">
        <w:rPr>
          <w:rFonts w:ascii="Arial Nova Light" w:hAnsi="Arial Nova Light"/>
        </w:rPr>
        <w:t>If necessary, the advisor may recuse themselves from the meeting and appoint</w:t>
      </w:r>
      <w:r w:rsidR="002A2F38" w:rsidRPr="003E4498">
        <w:rPr>
          <w:rFonts w:ascii="Arial Nova Light" w:hAnsi="Arial Nova Light"/>
        </w:rPr>
        <w:t xml:space="preserve"> </w:t>
      </w:r>
      <w:r w:rsidRPr="003E4498">
        <w:rPr>
          <w:rFonts w:ascii="Arial Nova Light" w:hAnsi="Arial Nova Light"/>
        </w:rPr>
        <w:t>a replacement chairperson for the appeal.</w:t>
      </w:r>
    </w:p>
    <w:p w14:paraId="149F89E0" w14:textId="77777777" w:rsidR="002A2F38" w:rsidRPr="003E4498" w:rsidRDefault="00E102AB" w:rsidP="00E102AB">
      <w:pPr>
        <w:pStyle w:val="ListParagraph"/>
        <w:numPr>
          <w:ilvl w:val="1"/>
          <w:numId w:val="13"/>
        </w:numPr>
        <w:jc w:val="both"/>
        <w:rPr>
          <w:rFonts w:ascii="Arial Nova Light" w:hAnsi="Arial Nova Light"/>
        </w:rPr>
      </w:pPr>
      <w:r w:rsidRPr="003E4498">
        <w:rPr>
          <w:rFonts w:ascii="Arial Nova Light" w:hAnsi="Arial Nova Light"/>
        </w:rPr>
        <w:t>Once the chairperson is determined, the chairperson will select two additional</w:t>
      </w:r>
      <w:r w:rsidR="002A2F38" w:rsidRPr="003E4498">
        <w:rPr>
          <w:rFonts w:ascii="Arial Nova Light" w:hAnsi="Arial Nova Light"/>
        </w:rPr>
        <w:t xml:space="preserve"> </w:t>
      </w:r>
      <w:r w:rsidRPr="003E4498">
        <w:rPr>
          <w:rFonts w:ascii="Arial Nova Light" w:hAnsi="Arial Nova Light"/>
        </w:rPr>
        <w:t>members within the organization to form an appeal committee.</w:t>
      </w:r>
    </w:p>
    <w:p w14:paraId="098962B5" w14:textId="77777777" w:rsidR="002A2F38" w:rsidRPr="003E4498" w:rsidRDefault="00E102AB" w:rsidP="00E102AB">
      <w:pPr>
        <w:pStyle w:val="ListParagraph"/>
        <w:numPr>
          <w:ilvl w:val="1"/>
          <w:numId w:val="13"/>
        </w:numPr>
        <w:jc w:val="both"/>
        <w:rPr>
          <w:rFonts w:ascii="Arial Nova Light" w:hAnsi="Arial Nova Light"/>
        </w:rPr>
      </w:pPr>
      <w:r w:rsidRPr="003E4498">
        <w:rPr>
          <w:rFonts w:ascii="Arial Nova Light" w:hAnsi="Arial Nova Light"/>
        </w:rPr>
        <w:t>The appeal chairperson will schedule an appeal meeting with the removed executive</w:t>
      </w:r>
      <w:r w:rsidR="002A2F38" w:rsidRPr="003E4498">
        <w:rPr>
          <w:rFonts w:ascii="Arial Nova Light" w:hAnsi="Arial Nova Light"/>
        </w:rPr>
        <w:t xml:space="preserve"> </w:t>
      </w:r>
      <w:r w:rsidRPr="003E4498">
        <w:rPr>
          <w:rFonts w:ascii="Arial Nova Light" w:hAnsi="Arial Nova Light"/>
        </w:rPr>
        <w:t>board member within 15 business days of the request for appeal.</w:t>
      </w:r>
    </w:p>
    <w:p w14:paraId="3A822550" w14:textId="77777777" w:rsidR="002A2F38" w:rsidRPr="003E4498" w:rsidRDefault="00E102AB" w:rsidP="00E102AB">
      <w:pPr>
        <w:pStyle w:val="ListParagraph"/>
        <w:numPr>
          <w:ilvl w:val="1"/>
          <w:numId w:val="13"/>
        </w:numPr>
        <w:jc w:val="both"/>
        <w:rPr>
          <w:rFonts w:ascii="Arial Nova Light" w:hAnsi="Arial Nova Light"/>
        </w:rPr>
      </w:pPr>
      <w:r w:rsidRPr="003E4498">
        <w:rPr>
          <w:rFonts w:ascii="Arial Nova Light" w:hAnsi="Arial Nova Light"/>
        </w:rPr>
        <w:t>The appeal committee will request and receive from the organization any and all</w:t>
      </w:r>
      <w:r w:rsidR="002A2F38" w:rsidRPr="003E4498">
        <w:rPr>
          <w:rFonts w:ascii="Arial Nova Light" w:hAnsi="Arial Nova Light"/>
        </w:rPr>
        <w:t xml:space="preserve"> </w:t>
      </w:r>
      <w:r w:rsidRPr="003E4498">
        <w:rPr>
          <w:rFonts w:ascii="Arial Nova Light" w:hAnsi="Arial Nova Light"/>
        </w:rPr>
        <w:t>documentation regarding the decision for removal.</w:t>
      </w:r>
    </w:p>
    <w:p w14:paraId="56FBB01C" w14:textId="77777777" w:rsidR="003B1FC0" w:rsidRPr="003E4498" w:rsidRDefault="00E102AB" w:rsidP="00E102AB">
      <w:pPr>
        <w:pStyle w:val="ListParagraph"/>
        <w:numPr>
          <w:ilvl w:val="2"/>
          <w:numId w:val="13"/>
        </w:numPr>
        <w:jc w:val="both"/>
        <w:rPr>
          <w:rFonts w:ascii="Arial Nova Light" w:hAnsi="Arial Nova Light"/>
        </w:rPr>
      </w:pPr>
      <w:r w:rsidRPr="003E4498">
        <w:rPr>
          <w:rFonts w:ascii="Arial Nova Light" w:hAnsi="Arial Nova Light"/>
        </w:rPr>
        <w:t>If the appeal committee feel it is pertinent, they may interview organization</w:t>
      </w:r>
      <w:r w:rsidR="002A2F38" w:rsidRPr="003E4498">
        <w:rPr>
          <w:rFonts w:ascii="Arial Nova Light" w:hAnsi="Arial Nova Light"/>
        </w:rPr>
        <w:t xml:space="preserve"> </w:t>
      </w:r>
      <w:r w:rsidRPr="003E4498">
        <w:rPr>
          <w:rFonts w:ascii="Arial Nova Light" w:hAnsi="Arial Nova Light"/>
        </w:rPr>
        <w:t>members who may provide additional insight to the circumstances for removal.</w:t>
      </w:r>
    </w:p>
    <w:p w14:paraId="4C54DDDC" w14:textId="77777777" w:rsidR="003B1FC0" w:rsidRPr="003E4498" w:rsidRDefault="00E102AB" w:rsidP="00E102AB">
      <w:pPr>
        <w:pStyle w:val="ListParagraph"/>
        <w:numPr>
          <w:ilvl w:val="1"/>
          <w:numId w:val="13"/>
        </w:numPr>
        <w:jc w:val="both"/>
        <w:rPr>
          <w:rFonts w:ascii="Arial Nova Light" w:hAnsi="Arial Nova Light"/>
        </w:rPr>
      </w:pPr>
      <w:r w:rsidRPr="003E4498">
        <w:rPr>
          <w:rFonts w:ascii="Arial Nova Light" w:hAnsi="Arial Nova Light"/>
        </w:rPr>
        <w:t>During the appeal meeting, the removed executive board member will present their</w:t>
      </w:r>
      <w:r w:rsidR="003B1FC0" w:rsidRPr="003E4498">
        <w:rPr>
          <w:rFonts w:ascii="Arial Nova Light" w:hAnsi="Arial Nova Light"/>
        </w:rPr>
        <w:t xml:space="preserve"> </w:t>
      </w:r>
      <w:r w:rsidRPr="003E4498">
        <w:rPr>
          <w:rFonts w:ascii="Arial Nova Light" w:hAnsi="Arial Nova Light"/>
        </w:rPr>
        <w:t>case for appeal, including any documentation they may have for the situation.</w:t>
      </w:r>
    </w:p>
    <w:p w14:paraId="2D98698D" w14:textId="77777777" w:rsidR="003B1FC0" w:rsidRPr="003E4498" w:rsidRDefault="00E102AB" w:rsidP="00E102AB">
      <w:pPr>
        <w:pStyle w:val="ListParagraph"/>
        <w:numPr>
          <w:ilvl w:val="2"/>
          <w:numId w:val="13"/>
        </w:numPr>
        <w:jc w:val="both"/>
        <w:rPr>
          <w:rFonts w:ascii="Arial Nova Light" w:hAnsi="Arial Nova Light"/>
        </w:rPr>
      </w:pPr>
      <w:r w:rsidRPr="003E4498">
        <w:rPr>
          <w:rFonts w:ascii="Arial Nova Light" w:hAnsi="Arial Nova Light"/>
        </w:rPr>
        <w:t>The removed executive board member retains the right to an advisor during</w:t>
      </w:r>
      <w:r w:rsidR="003B1FC0" w:rsidRPr="003E4498">
        <w:rPr>
          <w:rFonts w:ascii="Arial Nova Light" w:hAnsi="Arial Nova Light"/>
        </w:rPr>
        <w:t xml:space="preserve"> </w:t>
      </w:r>
      <w:r w:rsidRPr="003E4498">
        <w:rPr>
          <w:rFonts w:ascii="Arial Nova Light" w:hAnsi="Arial Nova Light"/>
        </w:rPr>
        <w:t>the meeting.</w:t>
      </w:r>
    </w:p>
    <w:p w14:paraId="6AF9A659" w14:textId="725BAC0E" w:rsidR="002670CB" w:rsidRPr="003E4498" w:rsidRDefault="00E102AB" w:rsidP="00E102AB">
      <w:pPr>
        <w:pStyle w:val="ListParagraph"/>
        <w:numPr>
          <w:ilvl w:val="1"/>
          <w:numId w:val="13"/>
        </w:numPr>
        <w:jc w:val="both"/>
        <w:rPr>
          <w:rFonts w:ascii="Arial Nova Light" w:hAnsi="Arial Nova Light"/>
        </w:rPr>
      </w:pPr>
      <w:r w:rsidRPr="003E4498">
        <w:rPr>
          <w:rFonts w:ascii="Arial Nova Light" w:hAnsi="Arial Nova Light"/>
        </w:rPr>
        <w:t>The appeal committee will deliberate and deliver a final decision within 10 business</w:t>
      </w:r>
      <w:r w:rsidR="003B1FC0" w:rsidRPr="003E4498">
        <w:rPr>
          <w:rFonts w:ascii="Arial Nova Light" w:hAnsi="Arial Nova Light"/>
        </w:rPr>
        <w:t xml:space="preserve"> </w:t>
      </w:r>
      <w:r w:rsidRPr="003E4498">
        <w:rPr>
          <w:rFonts w:ascii="Arial Nova Light" w:hAnsi="Arial Nova Light"/>
        </w:rPr>
        <w:t>days. Said decision will be delivered in writing to the removed executive board member.</w:t>
      </w:r>
    </w:p>
    <w:sectPr w:rsidR="002670CB" w:rsidRPr="003E4498">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Montiel, Maria" w:date="2022-09-30T07:08:00Z" w:initials="MM">
    <w:p w14:paraId="46B8F627" w14:textId="6663106E" w:rsidR="00B37D95" w:rsidRDefault="00B37D95" w:rsidP="008D465A">
      <w:pPr>
        <w:pStyle w:val="CommentText"/>
      </w:pPr>
      <w:r>
        <w:rPr>
          <w:rStyle w:val="CommentReference"/>
        </w:rPr>
        <w:annotationRef/>
      </w:r>
      <w:r>
        <w:t>Would be nice if we can put a table of contents or something like that)</w:t>
      </w:r>
    </w:p>
  </w:comment>
  <w:comment w:id="58" w:author="Guerra, Raul" w:date="2022-10-06T17:31:00Z" w:initials="GR">
    <w:p w14:paraId="27C9E8F5" w14:textId="77777777" w:rsidR="00C54FF5" w:rsidRDefault="00C54FF5" w:rsidP="000D6D4A">
      <w:pPr>
        <w:pStyle w:val="CommentText"/>
      </w:pPr>
      <w:r>
        <w:rPr>
          <w:rStyle w:val="CommentReference"/>
        </w:rPr>
        <w:annotationRef/>
      </w:r>
      <w:r>
        <w:t xml:space="preserve">When constitutions state "Robert's Rule of Order will be followed" it's usually to save space and not detail every action. I included some of the actions from Robert's rule of order. </w:t>
      </w:r>
    </w:p>
  </w:comment>
  <w:comment w:id="59" w:author="Guerra, Raul" w:date="2022-10-06T17:32:00Z" w:initials="GR">
    <w:p w14:paraId="4F36BA60" w14:textId="77777777" w:rsidR="00726E9C" w:rsidRDefault="00726E9C">
      <w:pPr>
        <w:pStyle w:val="CommentText"/>
      </w:pPr>
      <w:r>
        <w:rPr>
          <w:rStyle w:val="CommentReference"/>
        </w:rPr>
        <w:annotationRef/>
      </w:r>
      <w:r>
        <w:t xml:space="preserve">I looked at other constitutions and they give the blanket statement: </w:t>
      </w:r>
    </w:p>
    <w:p w14:paraId="0198E293" w14:textId="77777777" w:rsidR="00726E9C" w:rsidRDefault="00726E9C">
      <w:pPr>
        <w:pStyle w:val="CommentText"/>
      </w:pPr>
    </w:p>
    <w:p w14:paraId="6138D1E1" w14:textId="77777777" w:rsidR="00726E9C" w:rsidRDefault="00726E9C">
      <w:pPr>
        <w:pStyle w:val="CommentText"/>
      </w:pPr>
      <w:r>
        <w:t>"</w:t>
      </w:r>
      <w:r>
        <w:rPr>
          <w:color w:val="000000"/>
        </w:rPr>
        <w:t>The most current edition of Robert’s Rules of Order Newly Revised shall govern the meetings and other activities of the organization in all matters to which applicable and attainable, and which they are not inconsistent with this constitution."</w:t>
      </w:r>
    </w:p>
    <w:p w14:paraId="5BD89295" w14:textId="77777777" w:rsidR="00726E9C" w:rsidRDefault="00726E9C">
      <w:pPr>
        <w:pStyle w:val="CommentText"/>
      </w:pPr>
    </w:p>
    <w:p w14:paraId="0A842107" w14:textId="77777777" w:rsidR="00726E9C" w:rsidRDefault="00726E9C" w:rsidP="00A237E8">
      <w:pPr>
        <w:pStyle w:val="CommentText"/>
      </w:pPr>
      <w:r>
        <w:rPr>
          <w:color w:val="000000"/>
        </w:rPr>
        <w:t>Maybe this is the easiest way to move forward?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B8F627" w15:done="0"/>
  <w15:commentEx w15:paraId="27C9E8F5" w15:done="0"/>
  <w15:commentEx w15:paraId="0A842107" w15:paraIdParent="27C9E8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11483" w16cex:dateUtc="2022-09-30T12:08:00Z"/>
  <w16cex:commentExtensible w16cex:durableId="26E98F5A" w16cex:dateUtc="2022-10-06T22:31:00Z"/>
  <w16cex:commentExtensible w16cex:durableId="26E98FBA" w16cex:dateUtc="2022-10-06T22: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B8F627" w16cid:durableId="26E11483"/>
  <w16cid:commentId w16cid:paraId="27C9E8F5" w16cid:durableId="26E98F5A"/>
  <w16cid:commentId w16cid:paraId="0A842107" w16cid:durableId="26E98F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FB79B" w14:textId="77777777" w:rsidR="00A600EB" w:rsidRDefault="00A600EB" w:rsidP="0004013C">
      <w:pPr>
        <w:spacing w:after="0" w:line="240" w:lineRule="auto"/>
      </w:pPr>
      <w:r>
        <w:separator/>
      </w:r>
    </w:p>
  </w:endnote>
  <w:endnote w:type="continuationSeparator" w:id="0">
    <w:p w14:paraId="64263119" w14:textId="77777777" w:rsidR="00A600EB" w:rsidRDefault="00A600EB" w:rsidP="00040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2621496"/>
      <w:docPartObj>
        <w:docPartGallery w:val="Page Numbers (Bottom of Page)"/>
        <w:docPartUnique/>
      </w:docPartObj>
    </w:sdtPr>
    <w:sdtEndPr>
      <w:rPr>
        <w:color w:val="7F7F7F" w:themeColor="background1" w:themeShade="7F"/>
        <w:spacing w:val="60"/>
      </w:rPr>
    </w:sdtEndPr>
    <w:sdtContent>
      <w:p w14:paraId="12B0EA04" w14:textId="559BAEB0" w:rsidR="0004013C" w:rsidRDefault="000401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70C383B" w14:textId="77777777" w:rsidR="0004013C" w:rsidRDefault="000401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BF076" w14:textId="77777777" w:rsidR="00A600EB" w:rsidRDefault="00A600EB" w:rsidP="0004013C">
      <w:pPr>
        <w:spacing w:after="0" w:line="240" w:lineRule="auto"/>
      </w:pPr>
      <w:r>
        <w:separator/>
      </w:r>
    </w:p>
  </w:footnote>
  <w:footnote w:type="continuationSeparator" w:id="0">
    <w:p w14:paraId="6D28FE84" w14:textId="77777777" w:rsidR="00A600EB" w:rsidRDefault="00A600EB" w:rsidP="000401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1E81D" w14:textId="0C88D29E" w:rsidR="0004013C" w:rsidRDefault="008D6BA0">
    <w:pPr>
      <w:pStyle w:val="Header"/>
    </w:pPr>
    <w:r>
      <w:rPr>
        <w:noProof/>
      </w:rPr>
      <mc:AlternateContent>
        <mc:Choice Requires="wps">
          <w:drawing>
            <wp:anchor distT="0" distB="0" distL="114300" distR="114300" simplePos="0" relativeHeight="251660288" behindDoc="0" locked="0" layoutInCell="0" allowOverlap="1" wp14:anchorId="7804A148" wp14:editId="64AC3599">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C19ADD" w14:textId="149B6DE5" w:rsidR="008D6BA0" w:rsidRPr="00B826CB" w:rsidRDefault="00B826CB" w:rsidP="00B826CB">
                          <w:pPr>
                            <w:jc w:val="right"/>
                            <w:rPr>
                              <w:rFonts w:ascii="Arial Nova Light" w:hAnsi="Arial Nova Light"/>
                            </w:rPr>
                          </w:pPr>
                          <w:r w:rsidRPr="003E4498">
                            <w:rPr>
                              <w:rFonts w:ascii="Arial Nova Light" w:hAnsi="Arial Nova Light"/>
                            </w:rPr>
                            <w:t xml:space="preserve">Plant Breeding and Genetics </w:t>
                          </w:r>
                          <w:r>
                            <w:rPr>
                              <w:rFonts w:ascii="Arial Nova Light" w:hAnsi="Arial Nova Light"/>
                            </w:rPr>
                            <w:t xml:space="preserve">Students Group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804A148"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59C19ADD" w14:textId="149B6DE5" w:rsidR="008D6BA0" w:rsidRPr="00B826CB" w:rsidRDefault="00B826CB" w:rsidP="00B826CB">
                    <w:pPr>
                      <w:jc w:val="right"/>
                      <w:rPr>
                        <w:rFonts w:ascii="Arial Nova Light" w:hAnsi="Arial Nova Light"/>
                      </w:rPr>
                    </w:pPr>
                    <w:r w:rsidRPr="003E4498">
                      <w:rPr>
                        <w:rFonts w:ascii="Arial Nova Light" w:hAnsi="Arial Nova Light"/>
                      </w:rPr>
                      <w:t xml:space="preserve">Plant Breeding and Genetics </w:t>
                    </w:r>
                    <w:r>
                      <w:rPr>
                        <w:rFonts w:ascii="Arial Nova Light" w:hAnsi="Arial Nova Light"/>
                      </w:rPr>
                      <w:t xml:space="preserve">Students Group </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D9124E5" wp14:editId="044137C4">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E311DCE" w14:textId="77777777" w:rsidR="008D6BA0" w:rsidRDefault="008D6BA0">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D9124E5"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1E311DCE" w14:textId="77777777" w:rsidR="008D6BA0" w:rsidRDefault="008D6BA0">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79C"/>
    <w:multiLevelType w:val="hybridMultilevel"/>
    <w:tmpl w:val="68561B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F76FB"/>
    <w:multiLevelType w:val="hybridMultilevel"/>
    <w:tmpl w:val="766A55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E1678"/>
    <w:multiLevelType w:val="hybridMultilevel"/>
    <w:tmpl w:val="531CE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64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574B22"/>
    <w:multiLevelType w:val="hybridMultilevel"/>
    <w:tmpl w:val="1DA81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6C69C8"/>
    <w:multiLevelType w:val="hybridMultilevel"/>
    <w:tmpl w:val="EA9C0D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32412B"/>
    <w:multiLevelType w:val="hybridMultilevel"/>
    <w:tmpl w:val="A1943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870B6B"/>
    <w:multiLevelType w:val="hybridMultilevel"/>
    <w:tmpl w:val="AC1E8C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F41D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71E7AD0"/>
    <w:multiLevelType w:val="hybridMultilevel"/>
    <w:tmpl w:val="8230E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576953"/>
    <w:multiLevelType w:val="hybridMultilevel"/>
    <w:tmpl w:val="DBAA9F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050B36"/>
    <w:multiLevelType w:val="hybridMultilevel"/>
    <w:tmpl w:val="B66830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797872"/>
    <w:multiLevelType w:val="hybridMultilevel"/>
    <w:tmpl w:val="8DB4A236"/>
    <w:lvl w:ilvl="0" w:tplc="5DAA9550">
      <w:start w:val="1"/>
      <w:numFmt w:val="lowerRoman"/>
      <w:lvlText w:val="%1."/>
      <w:lvlJc w:val="right"/>
      <w:pPr>
        <w:ind w:left="360" w:hanging="360"/>
      </w:pPr>
      <w:rPr>
        <w:strike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40147996">
    <w:abstractNumId w:val="9"/>
  </w:num>
  <w:num w:numId="2" w16cid:durableId="641931039">
    <w:abstractNumId w:val="6"/>
  </w:num>
  <w:num w:numId="3" w16cid:durableId="1102722986">
    <w:abstractNumId w:val="4"/>
  </w:num>
  <w:num w:numId="4" w16cid:durableId="1921215797">
    <w:abstractNumId w:val="7"/>
  </w:num>
  <w:num w:numId="5" w16cid:durableId="1110322346">
    <w:abstractNumId w:val="5"/>
  </w:num>
  <w:num w:numId="6" w16cid:durableId="41027495">
    <w:abstractNumId w:val="10"/>
  </w:num>
  <w:num w:numId="7" w16cid:durableId="171729418">
    <w:abstractNumId w:val="12"/>
  </w:num>
  <w:num w:numId="8" w16cid:durableId="181675697">
    <w:abstractNumId w:val="1"/>
  </w:num>
  <w:num w:numId="9" w16cid:durableId="1517622009">
    <w:abstractNumId w:val="0"/>
  </w:num>
  <w:num w:numId="10" w16cid:durableId="2058697471">
    <w:abstractNumId w:val="2"/>
  </w:num>
  <w:num w:numId="11" w16cid:durableId="1592734595">
    <w:abstractNumId w:val="11"/>
  </w:num>
  <w:num w:numId="12" w16cid:durableId="494302339">
    <w:abstractNumId w:val="3"/>
  </w:num>
  <w:num w:numId="13" w16cid:durableId="208117542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erra, Raul">
    <w15:presenceInfo w15:providerId="AD" w15:userId="S::RGuerra@agcenter.lsu.edu::af674c22-b9ab-44d2-90be-321ed65859b9"/>
  </w15:person>
  <w15:person w15:author="Montiel, Maria">
    <w15:presenceInfo w15:providerId="AD" w15:userId="S::MMontiel@agcenter.lsu.edu::a91826ac-c833-4546-b03c-effcd12b3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42E"/>
    <w:rsid w:val="0004013C"/>
    <w:rsid w:val="00044BAD"/>
    <w:rsid w:val="000640D3"/>
    <w:rsid w:val="0008722C"/>
    <w:rsid w:val="000A132E"/>
    <w:rsid w:val="000D03C2"/>
    <w:rsid w:val="000D401D"/>
    <w:rsid w:val="00117EC7"/>
    <w:rsid w:val="00133FF1"/>
    <w:rsid w:val="001527FE"/>
    <w:rsid w:val="00156645"/>
    <w:rsid w:val="001616AD"/>
    <w:rsid w:val="00167143"/>
    <w:rsid w:val="00172670"/>
    <w:rsid w:val="001823AB"/>
    <w:rsid w:val="001939D9"/>
    <w:rsid w:val="001A06E9"/>
    <w:rsid w:val="001B0D41"/>
    <w:rsid w:val="001C0D2E"/>
    <w:rsid w:val="00202747"/>
    <w:rsid w:val="00203451"/>
    <w:rsid w:val="0020426E"/>
    <w:rsid w:val="0020640B"/>
    <w:rsid w:val="002453D3"/>
    <w:rsid w:val="00255258"/>
    <w:rsid w:val="002670CB"/>
    <w:rsid w:val="002803CB"/>
    <w:rsid w:val="0029336E"/>
    <w:rsid w:val="002A2F38"/>
    <w:rsid w:val="002B4227"/>
    <w:rsid w:val="002C30A1"/>
    <w:rsid w:val="002D04AF"/>
    <w:rsid w:val="002D27D8"/>
    <w:rsid w:val="002D33C8"/>
    <w:rsid w:val="002E2B64"/>
    <w:rsid w:val="002F514E"/>
    <w:rsid w:val="00327D6F"/>
    <w:rsid w:val="003302F2"/>
    <w:rsid w:val="003578B6"/>
    <w:rsid w:val="003629CA"/>
    <w:rsid w:val="00380173"/>
    <w:rsid w:val="003B1FC0"/>
    <w:rsid w:val="003D6251"/>
    <w:rsid w:val="003E4498"/>
    <w:rsid w:val="003F68FF"/>
    <w:rsid w:val="00413826"/>
    <w:rsid w:val="004218D7"/>
    <w:rsid w:val="00472264"/>
    <w:rsid w:val="004729E7"/>
    <w:rsid w:val="0048474F"/>
    <w:rsid w:val="00486C4F"/>
    <w:rsid w:val="004C1798"/>
    <w:rsid w:val="004C7223"/>
    <w:rsid w:val="004E34B6"/>
    <w:rsid w:val="005228DE"/>
    <w:rsid w:val="00556B48"/>
    <w:rsid w:val="005614FA"/>
    <w:rsid w:val="00566353"/>
    <w:rsid w:val="005B2038"/>
    <w:rsid w:val="005C1C5A"/>
    <w:rsid w:val="005C3F52"/>
    <w:rsid w:val="00607479"/>
    <w:rsid w:val="00613C9E"/>
    <w:rsid w:val="0061473D"/>
    <w:rsid w:val="00647563"/>
    <w:rsid w:val="00670FCF"/>
    <w:rsid w:val="00672FCA"/>
    <w:rsid w:val="00683623"/>
    <w:rsid w:val="00686E99"/>
    <w:rsid w:val="006F0064"/>
    <w:rsid w:val="00710BF3"/>
    <w:rsid w:val="00726E9C"/>
    <w:rsid w:val="00736625"/>
    <w:rsid w:val="00766F9E"/>
    <w:rsid w:val="00774BB4"/>
    <w:rsid w:val="007972BD"/>
    <w:rsid w:val="007A04D3"/>
    <w:rsid w:val="007B60BE"/>
    <w:rsid w:val="007C071A"/>
    <w:rsid w:val="007D1570"/>
    <w:rsid w:val="008161E9"/>
    <w:rsid w:val="0082262E"/>
    <w:rsid w:val="00823C3D"/>
    <w:rsid w:val="00840860"/>
    <w:rsid w:val="008477CA"/>
    <w:rsid w:val="008558B9"/>
    <w:rsid w:val="0085708E"/>
    <w:rsid w:val="0086147B"/>
    <w:rsid w:val="00864BE9"/>
    <w:rsid w:val="00870C09"/>
    <w:rsid w:val="00872992"/>
    <w:rsid w:val="008806B6"/>
    <w:rsid w:val="00884CC2"/>
    <w:rsid w:val="008937C1"/>
    <w:rsid w:val="0089532E"/>
    <w:rsid w:val="008A13E6"/>
    <w:rsid w:val="008D6BA0"/>
    <w:rsid w:val="008E74CE"/>
    <w:rsid w:val="008F4A1F"/>
    <w:rsid w:val="00911BAE"/>
    <w:rsid w:val="00921B63"/>
    <w:rsid w:val="00937421"/>
    <w:rsid w:val="00941707"/>
    <w:rsid w:val="009957F2"/>
    <w:rsid w:val="009E526B"/>
    <w:rsid w:val="009F4AD0"/>
    <w:rsid w:val="00A22D9E"/>
    <w:rsid w:val="00A2577C"/>
    <w:rsid w:val="00A44EC4"/>
    <w:rsid w:val="00A600EB"/>
    <w:rsid w:val="00B038B1"/>
    <w:rsid w:val="00B107D3"/>
    <w:rsid w:val="00B21063"/>
    <w:rsid w:val="00B24F34"/>
    <w:rsid w:val="00B34BD8"/>
    <w:rsid w:val="00B3642E"/>
    <w:rsid w:val="00B37D95"/>
    <w:rsid w:val="00B7189C"/>
    <w:rsid w:val="00B826CB"/>
    <w:rsid w:val="00B94F9C"/>
    <w:rsid w:val="00BA108B"/>
    <w:rsid w:val="00BC194C"/>
    <w:rsid w:val="00BF2D2C"/>
    <w:rsid w:val="00C0495F"/>
    <w:rsid w:val="00C3079E"/>
    <w:rsid w:val="00C36152"/>
    <w:rsid w:val="00C3768D"/>
    <w:rsid w:val="00C5463A"/>
    <w:rsid w:val="00C54FF5"/>
    <w:rsid w:val="00C82ED5"/>
    <w:rsid w:val="00CC5CC7"/>
    <w:rsid w:val="00D023F5"/>
    <w:rsid w:val="00D161B3"/>
    <w:rsid w:val="00D211C4"/>
    <w:rsid w:val="00D21408"/>
    <w:rsid w:val="00DC2E00"/>
    <w:rsid w:val="00E03C5A"/>
    <w:rsid w:val="00E102AB"/>
    <w:rsid w:val="00E127AA"/>
    <w:rsid w:val="00E61714"/>
    <w:rsid w:val="00E646A7"/>
    <w:rsid w:val="00E80F65"/>
    <w:rsid w:val="00E8472F"/>
    <w:rsid w:val="00E96635"/>
    <w:rsid w:val="00EA2AC5"/>
    <w:rsid w:val="00EB595F"/>
    <w:rsid w:val="00EE0326"/>
    <w:rsid w:val="00EE0BC5"/>
    <w:rsid w:val="00EF52AC"/>
    <w:rsid w:val="00F10698"/>
    <w:rsid w:val="00F153DF"/>
    <w:rsid w:val="00F22CEE"/>
    <w:rsid w:val="00F24132"/>
    <w:rsid w:val="00F3296C"/>
    <w:rsid w:val="00F43E3A"/>
    <w:rsid w:val="00F440CE"/>
    <w:rsid w:val="00F877CC"/>
    <w:rsid w:val="00F962F6"/>
    <w:rsid w:val="00FD2507"/>
    <w:rsid w:val="00FD4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D48B8"/>
  <w15:chartTrackingRefBased/>
  <w15:docId w15:val="{3C047E24-979C-471F-81C9-414D089EC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9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B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ia1">
    <w:name w:val="Maria 1"/>
    <w:basedOn w:val="Heading1"/>
    <w:link w:val="Maria1Char"/>
    <w:qFormat/>
    <w:rsid w:val="00EB595F"/>
    <w:rPr>
      <w:rFonts w:ascii="Arial" w:hAnsi="Arial"/>
      <w:b/>
    </w:rPr>
  </w:style>
  <w:style w:type="character" w:customStyle="1" w:styleId="Maria1Char">
    <w:name w:val="Maria 1 Char"/>
    <w:basedOn w:val="Heading1Char"/>
    <w:link w:val="Maria1"/>
    <w:rsid w:val="00EB595F"/>
    <w:rPr>
      <w:rFonts w:ascii="Arial" w:eastAsiaTheme="majorEastAsia" w:hAnsi="Arial" w:cstheme="majorBidi"/>
      <w:b/>
      <w:color w:val="2F5496" w:themeColor="accent1" w:themeShade="BF"/>
      <w:sz w:val="32"/>
      <w:szCs w:val="32"/>
    </w:rPr>
  </w:style>
  <w:style w:type="character" w:customStyle="1" w:styleId="Heading1Char">
    <w:name w:val="Heading 1 Char"/>
    <w:basedOn w:val="DefaultParagraphFont"/>
    <w:link w:val="Heading1"/>
    <w:uiPriority w:val="9"/>
    <w:rsid w:val="00EB59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53D3"/>
    <w:pPr>
      <w:ind w:left="720"/>
      <w:contextualSpacing/>
    </w:pPr>
  </w:style>
  <w:style w:type="character" w:styleId="CommentReference">
    <w:name w:val="annotation reference"/>
    <w:basedOn w:val="DefaultParagraphFont"/>
    <w:uiPriority w:val="99"/>
    <w:semiHidden/>
    <w:unhideWhenUsed/>
    <w:rsid w:val="00B37D95"/>
    <w:rPr>
      <w:sz w:val="16"/>
      <w:szCs w:val="16"/>
    </w:rPr>
  </w:style>
  <w:style w:type="paragraph" w:styleId="CommentText">
    <w:name w:val="annotation text"/>
    <w:basedOn w:val="Normal"/>
    <w:link w:val="CommentTextChar"/>
    <w:uiPriority w:val="99"/>
    <w:unhideWhenUsed/>
    <w:rsid w:val="00B37D95"/>
    <w:pPr>
      <w:spacing w:line="240" w:lineRule="auto"/>
    </w:pPr>
    <w:rPr>
      <w:sz w:val="20"/>
      <w:szCs w:val="20"/>
    </w:rPr>
  </w:style>
  <w:style w:type="character" w:customStyle="1" w:styleId="CommentTextChar">
    <w:name w:val="Comment Text Char"/>
    <w:basedOn w:val="DefaultParagraphFont"/>
    <w:link w:val="CommentText"/>
    <w:uiPriority w:val="99"/>
    <w:rsid w:val="00B37D95"/>
    <w:rPr>
      <w:sz w:val="20"/>
      <w:szCs w:val="20"/>
    </w:rPr>
  </w:style>
  <w:style w:type="paragraph" w:styleId="CommentSubject">
    <w:name w:val="annotation subject"/>
    <w:basedOn w:val="CommentText"/>
    <w:next w:val="CommentText"/>
    <w:link w:val="CommentSubjectChar"/>
    <w:uiPriority w:val="99"/>
    <w:semiHidden/>
    <w:unhideWhenUsed/>
    <w:rsid w:val="00B37D95"/>
    <w:rPr>
      <w:b/>
      <w:bCs/>
    </w:rPr>
  </w:style>
  <w:style w:type="character" w:customStyle="1" w:styleId="CommentSubjectChar">
    <w:name w:val="Comment Subject Char"/>
    <w:basedOn w:val="CommentTextChar"/>
    <w:link w:val="CommentSubject"/>
    <w:uiPriority w:val="99"/>
    <w:semiHidden/>
    <w:rsid w:val="00B37D95"/>
    <w:rPr>
      <w:b/>
      <w:bCs/>
      <w:sz w:val="20"/>
      <w:szCs w:val="20"/>
    </w:rPr>
  </w:style>
  <w:style w:type="paragraph" w:styleId="Header">
    <w:name w:val="header"/>
    <w:basedOn w:val="Normal"/>
    <w:link w:val="HeaderChar"/>
    <w:uiPriority w:val="99"/>
    <w:unhideWhenUsed/>
    <w:rsid w:val="000401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13C"/>
  </w:style>
  <w:style w:type="paragraph" w:styleId="Footer">
    <w:name w:val="footer"/>
    <w:basedOn w:val="Normal"/>
    <w:link w:val="FooterChar"/>
    <w:uiPriority w:val="99"/>
    <w:unhideWhenUsed/>
    <w:rsid w:val="000401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13C"/>
  </w:style>
  <w:style w:type="paragraph" w:styleId="Revision">
    <w:name w:val="Revision"/>
    <w:hidden/>
    <w:uiPriority w:val="99"/>
    <w:semiHidden/>
    <w:rsid w:val="00A44EC4"/>
    <w:pPr>
      <w:spacing w:after="0" w:line="240" w:lineRule="auto"/>
    </w:pPr>
  </w:style>
  <w:style w:type="paragraph" w:styleId="TOCHeading">
    <w:name w:val="TOC Heading"/>
    <w:basedOn w:val="Heading1"/>
    <w:next w:val="Normal"/>
    <w:uiPriority w:val="39"/>
    <w:unhideWhenUsed/>
    <w:qFormat/>
    <w:rsid w:val="00B34BD8"/>
    <w:pPr>
      <w:outlineLvl w:val="9"/>
    </w:pPr>
  </w:style>
  <w:style w:type="paragraph" w:styleId="TOC1">
    <w:name w:val="toc 1"/>
    <w:basedOn w:val="Normal"/>
    <w:next w:val="Normal"/>
    <w:autoRedefine/>
    <w:uiPriority w:val="39"/>
    <w:unhideWhenUsed/>
    <w:rsid w:val="0029336E"/>
    <w:pPr>
      <w:tabs>
        <w:tab w:val="right" w:leader="dot" w:pos="9350"/>
      </w:tabs>
      <w:spacing w:after="100"/>
      <w:pPrChange w:id="0" w:author="Guerra, Raul" w:date="2022-10-06T17:01:00Z">
        <w:pPr>
          <w:spacing w:after="100" w:line="259" w:lineRule="auto"/>
        </w:pPr>
      </w:pPrChange>
    </w:pPr>
    <w:rPr>
      <w:rPrChange w:id="0" w:author="Guerra, Raul" w:date="2022-10-06T17:01:00Z">
        <w:rPr>
          <w:rFonts w:asciiTheme="minorHAnsi" w:eastAsiaTheme="minorHAnsi" w:hAnsiTheme="minorHAnsi" w:cstheme="minorBidi"/>
          <w:sz w:val="22"/>
          <w:szCs w:val="22"/>
          <w:lang w:val="en-US" w:eastAsia="en-US" w:bidi="ar-SA"/>
        </w:rPr>
      </w:rPrChange>
    </w:rPr>
  </w:style>
  <w:style w:type="character" w:styleId="Hyperlink">
    <w:name w:val="Hyperlink"/>
    <w:basedOn w:val="DefaultParagraphFont"/>
    <w:uiPriority w:val="99"/>
    <w:unhideWhenUsed/>
    <w:rsid w:val="003629CA"/>
    <w:rPr>
      <w:color w:val="0563C1" w:themeColor="hyperlink"/>
      <w:u w:val="single"/>
    </w:rPr>
  </w:style>
  <w:style w:type="character" w:customStyle="1" w:styleId="Heading2Char">
    <w:name w:val="Heading 2 Char"/>
    <w:basedOn w:val="DefaultParagraphFont"/>
    <w:link w:val="Heading2"/>
    <w:uiPriority w:val="9"/>
    <w:rsid w:val="00774BB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9336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363665">
      <w:bodyDiv w:val="1"/>
      <w:marLeft w:val="0"/>
      <w:marRight w:val="0"/>
      <w:marTop w:val="0"/>
      <w:marBottom w:val="0"/>
      <w:divBdr>
        <w:top w:val="none" w:sz="0" w:space="0" w:color="auto"/>
        <w:left w:val="none" w:sz="0" w:space="0" w:color="auto"/>
        <w:bottom w:val="none" w:sz="0" w:space="0" w:color="auto"/>
        <w:right w:val="none" w:sz="0" w:space="0" w:color="auto"/>
      </w:divBdr>
    </w:div>
    <w:div w:id="110064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70AE4-2ACD-4982-BE9E-76C5B2D2C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3328</Words>
  <Characters>18972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Montiel, Maria</dc:creator>
  <cp:keywords/>
  <dc:description/>
  <cp:lastModifiedBy>Guerra, Raul</cp:lastModifiedBy>
  <cp:revision>2</cp:revision>
  <dcterms:created xsi:type="dcterms:W3CDTF">2022-10-06T22:32:00Z</dcterms:created>
  <dcterms:modified xsi:type="dcterms:W3CDTF">2022-10-06T22:32:00Z</dcterms:modified>
</cp:coreProperties>
</file>